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B6529" w14:textId="77777777" w:rsidR="006F26CF" w:rsidRPr="00A6092D" w:rsidRDefault="00AF68FE" w:rsidP="007060BE">
      <w:pPr>
        <w:pStyle w:val="TitlePage"/>
        <w:outlineLvl w:val="0"/>
        <w:rPr>
          <w:color w:val="000000" w:themeColor="text1"/>
        </w:rPr>
      </w:pPr>
      <w:r w:rsidRPr="00A6092D">
        <w:rPr>
          <w:color w:val="000000" w:themeColor="text1"/>
        </w:rPr>
        <w:t xml:space="preserve">Running Head:  Native bryophytes, exotic annual grasses and an environmental stress gradient. </w:t>
      </w:r>
    </w:p>
    <w:p w14:paraId="246487CC" w14:textId="77777777" w:rsidR="006F26CF" w:rsidRPr="00A6092D" w:rsidRDefault="006F26CF" w:rsidP="007060BE">
      <w:pPr>
        <w:pStyle w:val="TitlePage"/>
        <w:rPr>
          <w:color w:val="000000" w:themeColor="text1"/>
        </w:rPr>
      </w:pPr>
    </w:p>
    <w:p w14:paraId="3FBA75E7" w14:textId="77777777" w:rsidR="006F26CF" w:rsidRPr="00A6092D" w:rsidRDefault="006F26CF" w:rsidP="007060BE">
      <w:pPr>
        <w:pStyle w:val="TitlePage"/>
        <w:rPr>
          <w:color w:val="000000" w:themeColor="text1"/>
        </w:rPr>
      </w:pPr>
    </w:p>
    <w:p w14:paraId="6F49F2C3" w14:textId="77777777" w:rsidR="006F26CF" w:rsidRPr="00A6092D" w:rsidRDefault="006F26CF" w:rsidP="007060BE">
      <w:pPr>
        <w:pStyle w:val="TitlePage"/>
        <w:rPr>
          <w:color w:val="000000" w:themeColor="text1"/>
        </w:rPr>
      </w:pPr>
    </w:p>
    <w:p w14:paraId="02F30680" w14:textId="77777777" w:rsidR="006F26CF" w:rsidRPr="00A6092D" w:rsidRDefault="006F26CF" w:rsidP="007060BE">
      <w:pPr>
        <w:pStyle w:val="TitlePage"/>
        <w:jc w:val="center"/>
        <w:rPr>
          <w:color w:val="000000" w:themeColor="text1"/>
        </w:rPr>
      </w:pPr>
    </w:p>
    <w:p w14:paraId="404D0017" w14:textId="77777777" w:rsidR="006F26CF" w:rsidRPr="00A6092D" w:rsidRDefault="00AF68FE" w:rsidP="007060BE">
      <w:pPr>
        <w:pStyle w:val="TitlePage"/>
        <w:jc w:val="center"/>
        <w:rPr>
          <w:b/>
          <w:color w:val="000000" w:themeColor="text1"/>
        </w:rPr>
      </w:pPr>
      <w:r w:rsidRPr="00A6092D">
        <w:rPr>
          <w:b/>
          <w:color w:val="000000" w:themeColor="text1"/>
        </w:rPr>
        <w:t>Species-Specific Effects of a Native Bryophyte on Exotic Grass Species Across an Environmental Stress Gradient</w:t>
      </w:r>
    </w:p>
    <w:p w14:paraId="650956E9" w14:textId="77777777" w:rsidR="006F26CF" w:rsidRPr="00A6092D" w:rsidRDefault="006F26CF" w:rsidP="007060BE">
      <w:pPr>
        <w:pStyle w:val="TitlePage"/>
        <w:rPr>
          <w:b/>
          <w:color w:val="000000" w:themeColor="text1"/>
        </w:rPr>
      </w:pPr>
    </w:p>
    <w:p w14:paraId="32581059" w14:textId="77777777" w:rsidR="007060BE" w:rsidRPr="00A6092D" w:rsidRDefault="007060BE" w:rsidP="007060BE">
      <w:pPr>
        <w:pStyle w:val="TitlePage"/>
        <w:jc w:val="center"/>
        <w:rPr>
          <w:b/>
          <w:color w:val="000000" w:themeColor="text1"/>
        </w:rPr>
      </w:pPr>
    </w:p>
    <w:p w14:paraId="4E2A9201" w14:textId="2A741981" w:rsidR="007060BE" w:rsidRPr="00B80780" w:rsidRDefault="00AF68FE" w:rsidP="00B80780">
      <w:pPr>
        <w:pStyle w:val="TitlePage"/>
        <w:jc w:val="center"/>
        <w:outlineLvl w:val="0"/>
        <w:rPr>
          <w:b/>
          <w:color w:val="000000" w:themeColor="text1"/>
          <w:vertAlign w:val="superscript"/>
        </w:rPr>
      </w:pPr>
      <w:r w:rsidRPr="00A6092D">
        <w:rPr>
          <w:b/>
          <w:color w:val="000000" w:themeColor="text1"/>
        </w:rPr>
        <w:t>Andrew R. Kleinhesselink</w:t>
      </w:r>
      <w:r w:rsidRPr="00A6092D">
        <w:rPr>
          <w:b/>
          <w:color w:val="000000" w:themeColor="text1"/>
          <w:vertAlign w:val="superscript"/>
        </w:rPr>
        <w:t>1*</w:t>
      </w:r>
      <w:r w:rsidRPr="00A6092D">
        <w:rPr>
          <w:b/>
          <w:color w:val="000000" w:themeColor="text1"/>
        </w:rPr>
        <w:t>, &amp; J. Hall Cushman</w:t>
      </w:r>
      <w:r w:rsidR="007060BE" w:rsidRPr="00A6092D">
        <w:rPr>
          <w:b/>
          <w:color w:val="000000" w:themeColor="text1"/>
          <w:vertAlign w:val="superscript"/>
        </w:rPr>
        <w:t>2</w:t>
      </w:r>
      <w:bookmarkStart w:id="0" w:name="move460853090"/>
      <w:bookmarkEnd w:id="0"/>
    </w:p>
    <w:p w14:paraId="52301DAF" w14:textId="77777777" w:rsidR="007060BE" w:rsidRDefault="007060BE" w:rsidP="007060BE">
      <w:pPr>
        <w:pStyle w:val="TitlePage"/>
        <w:rPr>
          <w:color w:val="000000" w:themeColor="text1"/>
          <w:vertAlign w:val="superscript"/>
        </w:rPr>
      </w:pPr>
    </w:p>
    <w:p w14:paraId="43034606" w14:textId="77777777" w:rsidR="00B80780" w:rsidRPr="00A6092D" w:rsidRDefault="00B80780" w:rsidP="007060BE">
      <w:pPr>
        <w:pStyle w:val="TitlePage"/>
        <w:rPr>
          <w:color w:val="000000" w:themeColor="text1"/>
          <w:vertAlign w:val="superscript"/>
        </w:rPr>
      </w:pPr>
      <w:bookmarkStart w:id="1" w:name="_GoBack"/>
      <w:bookmarkEnd w:id="1"/>
    </w:p>
    <w:p w14:paraId="5DDFD8DF" w14:textId="789A655F" w:rsidR="00D01271" w:rsidRDefault="00D01271" w:rsidP="007060BE">
      <w:pPr>
        <w:pStyle w:val="TitlePage"/>
        <w:outlineLvl w:val="0"/>
        <w:rPr>
          <w:color w:val="000000" w:themeColor="text1"/>
        </w:rPr>
      </w:pPr>
      <w:r w:rsidRPr="00A6092D">
        <w:rPr>
          <w:color w:val="000000" w:themeColor="text1"/>
          <w:vertAlign w:val="superscript"/>
        </w:rPr>
        <w:t>1</w:t>
      </w:r>
      <w:r>
        <w:rPr>
          <w:color w:val="000000" w:themeColor="text1"/>
        </w:rPr>
        <w:t xml:space="preserve">Ecology and Evolutionary Biology Department, University of California Los Angeles, CA, USA </w:t>
      </w:r>
    </w:p>
    <w:p w14:paraId="1AEF9CF1" w14:textId="3E3C23EA" w:rsidR="006F26CF" w:rsidRPr="00A6092D" w:rsidRDefault="007060BE" w:rsidP="007060BE">
      <w:pPr>
        <w:pStyle w:val="TitlePage"/>
        <w:outlineLvl w:val="0"/>
        <w:rPr>
          <w:color w:val="000000" w:themeColor="text1"/>
        </w:rPr>
      </w:pPr>
      <w:r w:rsidRPr="00A6092D">
        <w:rPr>
          <w:color w:val="000000" w:themeColor="text1"/>
          <w:vertAlign w:val="superscript"/>
        </w:rPr>
        <w:t>2</w:t>
      </w:r>
      <w:r w:rsidR="00AF68FE" w:rsidRPr="00A6092D">
        <w:rPr>
          <w:color w:val="000000" w:themeColor="text1"/>
        </w:rPr>
        <w:t>Department of</w:t>
      </w:r>
      <w:r w:rsidR="00103DC1">
        <w:rPr>
          <w:color w:val="000000" w:themeColor="text1"/>
        </w:rPr>
        <w:t xml:space="preserve"> Natural Resources and Environmental Science, University of Nevada Reno</w:t>
      </w:r>
      <w:r w:rsidR="00B80780">
        <w:rPr>
          <w:color w:val="000000" w:themeColor="text1"/>
        </w:rPr>
        <w:t>, Reno NV, USA.</w:t>
      </w:r>
    </w:p>
    <w:p w14:paraId="75647F45" w14:textId="7F129195" w:rsidR="007060BE" w:rsidRPr="00A6092D" w:rsidRDefault="007060BE" w:rsidP="007060BE">
      <w:pPr>
        <w:pStyle w:val="TitlePage"/>
        <w:rPr>
          <w:color w:val="000000" w:themeColor="text1"/>
        </w:rPr>
      </w:pPr>
      <w:r w:rsidRPr="00A6092D">
        <w:rPr>
          <w:color w:val="000000" w:themeColor="text1"/>
        </w:rPr>
        <w:br w:type="page"/>
      </w:r>
    </w:p>
    <w:p w14:paraId="2B738356" w14:textId="77777777" w:rsidR="006F26CF" w:rsidRPr="00A6092D" w:rsidRDefault="00AF68FE" w:rsidP="007060BE">
      <w:pPr>
        <w:ind w:firstLine="0"/>
        <w:outlineLvl w:val="0"/>
        <w:rPr>
          <w:color w:val="000000" w:themeColor="text1"/>
        </w:rPr>
      </w:pPr>
      <w:r w:rsidRPr="00A6092D">
        <w:rPr>
          <w:b/>
          <w:color w:val="000000" w:themeColor="text1"/>
        </w:rPr>
        <w:lastRenderedPageBreak/>
        <w:t xml:space="preserve">Abstract </w:t>
      </w:r>
    </w:p>
    <w:p w14:paraId="09824B18" w14:textId="77777777" w:rsidR="006F26CF" w:rsidRPr="00A6092D" w:rsidRDefault="007060BE">
      <w:pPr>
        <w:rPr>
          <w:color w:val="000000" w:themeColor="text1"/>
        </w:rPr>
      </w:pPr>
      <w:r w:rsidRPr="00A6092D">
        <w:rPr>
          <w:rFonts w:cs="Times New Roman"/>
          <w:color w:val="000000" w:themeColor="text1"/>
        </w:rPr>
        <w:t>Competition from n</w:t>
      </w:r>
      <w:commentRangeStart w:id="2"/>
      <w:r w:rsidR="00AF68FE" w:rsidRPr="00A6092D">
        <w:rPr>
          <w:rFonts w:cs="Times New Roman"/>
          <w:color w:val="000000" w:themeColor="text1"/>
        </w:rPr>
        <w:t xml:space="preserve">ative species </w:t>
      </w:r>
      <w:r w:rsidRPr="00A6092D">
        <w:rPr>
          <w:rFonts w:cs="Times New Roman"/>
          <w:color w:val="000000" w:themeColor="text1"/>
        </w:rPr>
        <w:t>may</w:t>
      </w:r>
      <w:r w:rsidR="00AF68FE" w:rsidRPr="00A6092D">
        <w:rPr>
          <w:rFonts w:cs="Times New Roman"/>
          <w:color w:val="000000" w:themeColor="text1"/>
        </w:rPr>
        <w:t xml:space="preserve"> reduce the establishment and abundance of invasive exotic species</w:t>
      </w:r>
      <w:bookmarkStart w:id="3" w:name="__UnoMark__967_1065309592"/>
      <w:bookmarkStart w:id="4" w:name="__UnoMark__690_1065309592"/>
      <w:bookmarkStart w:id="5" w:name="__UnoMark__775_1065309592"/>
      <w:bookmarkStart w:id="6" w:name="__UnoMark__903_1248546854"/>
      <w:bookmarkStart w:id="7" w:name="__UnoMark__824_1065309592"/>
      <w:bookmarkStart w:id="8" w:name="__UnoMark__940_1248546854"/>
      <w:bookmarkStart w:id="9" w:name="__UnoMark__982_1248546854"/>
      <w:bookmarkStart w:id="10" w:name="__UnoMark__910_1065309592"/>
      <w:bookmarkStart w:id="11" w:name="__UnoMark__965_16483194"/>
      <w:bookmarkStart w:id="12" w:name="__UnoMark__648_1065309592"/>
      <w:bookmarkStart w:id="13" w:name="__UnoMark__795_1226937769"/>
      <w:bookmarkStart w:id="14" w:name="__UnoMark__619_1065309592"/>
      <w:bookmarkStart w:id="15" w:name="__UnoMark__882_1248546854"/>
      <w:bookmarkStart w:id="16" w:name="__UnoMark__817_16483194"/>
      <w:bookmarkStart w:id="17" w:name="__UnoMark__724_1065309592"/>
      <w:bookmarkStart w:id="18" w:name="__UnoMark__960_124854685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AF68FE" w:rsidRPr="00A6092D">
        <w:rPr>
          <w:rFonts w:cs="Times New Roman"/>
          <w:color w:val="000000" w:themeColor="text1"/>
        </w:rPr>
        <w:t xml:space="preserve">. However, </w:t>
      </w:r>
      <w:r w:rsidRPr="00A6092D">
        <w:rPr>
          <w:rFonts w:cs="Times New Roman"/>
          <w:color w:val="000000" w:themeColor="text1"/>
        </w:rPr>
        <w:t>in stressful environments</w:t>
      </w:r>
      <w:r w:rsidR="00AF68FE" w:rsidRPr="00A6092D">
        <w:rPr>
          <w:rFonts w:cs="Times New Roman"/>
          <w:color w:val="000000" w:themeColor="text1"/>
        </w:rPr>
        <w:t xml:space="preserve"> native species may actually facilitate exotic species invasion. </w:t>
      </w:r>
      <w:r w:rsidRPr="00A6092D">
        <w:rPr>
          <w:rFonts w:cs="Times New Roman"/>
          <w:color w:val="000000" w:themeColor="text1"/>
        </w:rPr>
        <w:t xml:space="preserve">Biological soil crusts are particularly common in stressful environments where vascular plant cover is low and we expect that they may be important inhibitors or facilitators of exotic plant invasion in these environments. </w:t>
      </w:r>
      <w:r w:rsidR="00AF68FE" w:rsidRPr="00A6092D">
        <w:rPr>
          <w:rFonts w:cs="Times New Roman"/>
          <w:color w:val="000000" w:themeColor="text1"/>
        </w:rPr>
        <w:t xml:space="preserve"> </w:t>
      </w:r>
      <w:commentRangeEnd w:id="2"/>
      <w:r w:rsidR="00AF68FE" w:rsidRPr="00A6092D">
        <w:rPr>
          <w:color w:val="000000" w:themeColor="text1"/>
        </w:rPr>
        <w:commentReference w:id="2"/>
      </w:r>
      <w:r w:rsidRPr="00A6092D">
        <w:rPr>
          <w:rFonts w:cs="Times New Roman"/>
          <w:color w:val="000000" w:themeColor="text1"/>
        </w:rPr>
        <w:t>To test the role of biological soil crusts in exotic plant invasion and whether it changes across environmental gradients, w</w:t>
      </w:r>
      <w:r w:rsidR="00AF68FE" w:rsidRPr="00A6092D">
        <w:rPr>
          <w:rFonts w:cs="Times New Roman"/>
          <w:color w:val="000000" w:themeColor="text1"/>
        </w:rPr>
        <w:t xml:space="preserve">e sampled the association between vascular plants and biological soil crusts across a documented 200-m stress gradient in a coastal dune in northern California.  We also used </w:t>
      </w:r>
      <w:r w:rsidRPr="00A6092D">
        <w:rPr>
          <w:rFonts w:cs="Times New Roman"/>
          <w:color w:val="000000" w:themeColor="text1"/>
        </w:rPr>
        <w:t xml:space="preserve">a </w:t>
      </w:r>
      <w:r w:rsidR="00AF68FE" w:rsidRPr="00A6092D">
        <w:rPr>
          <w:rFonts w:cs="Times New Roman"/>
          <w:color w:val="000000" w:themeColor="text1"/>
        </w:rPr>
        <w:t>removal experiment to test the effects of dominant native bryophytes on the germination, growth and reproduction of two exotic annual grasses (</w:t>
      </w:r>
      <w:r w:rsidR="00AF68FE" w:rsidRPr="00A6092D">
        <w:rPr>
          <w:rFonts w:cs="Times New Roman"/>
          <w:i/>
          <w:color w:val="000000" w:themeColor="text1"/>
        </w:rPr>
        <w:t>Bromus diandrus</w:t>
      </w:r>
      <w:r w:rsidR="00AF68FE" w:rsidRPr="00A6092D">
        <w:rPr>
          <w:rFonts w:cs="Times New Roman"/>
          <w:color w:val="000000" w:themeColor="text1"/>
        </w:rPr>
        <w:t xml:space="preserve"> and </w:t>
      </w:r>
      <w:r w:rsidR="00AF68FE" w:rsidRPr="00A6092D">
        <w:rPr>
          <w:rFonts w:cs="Times New Roman"/>
          <w:i/>
          <w:color w:val="000000" w:themeColor="text1"/>
        </w:rPr>
        <w:t>Vulpia spp.</w:t>
      </w:r>
      <w:r w:rsidR="00AF68FE" w:rsidRPr="00A6092D">
        <w:rPr>
          <w:rFonts w:cs="Times New Roman"/>
          <w:color w:val="000000" w:themeColor="text1"/>
        </w:rPr>
        <w:t xml:space="preserve">). We found that vascular plants were more likely to be rooted within biological soil crusts than expected by chance—but this positive association did not increase across the gradient.  Our removal experiment showed the effects of bryophytes to be species-specific:  bryophytes facilitated </w:t>
      </w:r>
      <w:r w:rsidR="00AF68FE" w:rsidRPr="00A6092D">
        <w:rPr>
          <w:rFonts w:cs="Times New Roman"/>
          <w:i/>
          <w:color w:val="000000" w:themeColor="text1"/>
        </w:rPr>
        <w:t>Vulpia</w:t>
      </w:r>
      <w:r w:rsidR="00AF68FE" w:rsidRPr="00A6092D">
        <w:rPr>
          <w:rFonts w:cs="Times New Roman"/>
          <w:color w:val="000000" w:themeColor="text1"/>
        </w:rPr>
        <w:t xml:space="preserve"> survival, growth and reproduction at both low and high stress environments; in contrast, bryophytes inhibited </w:t>
      </w:r>
      <w:r w:rsidR="00AF68FE" w:rsidRPr="00A6092D">
        <w:rPr>
          <w:rFonts w:cs="Times New Roman"/>
          <w:i/>
          <w:color w:val="000000" w:themeColor="text1"/>
        </w:rPr>
        <w:t>Bromus</w:t>
      </w:r>
      <w:r w:rsidR="00AF68FE" w:rsidRPr="00A6092D">
        <w:rPr>
          <w:rFonts w:cs="Times New Roman"/>
          <w:color w:val="000000" w:themeColor="text1"/>
        </w:rPr>
        <w:t xml:space="preserve"> survival and growth at low stress but had positive effects at high stress.  </w:t>
      </w:r>
      <w:r w:rsidR="00AF68FE" w:rsidRPr="00A6092D">
        <w:rPr>
          <w:color w:val="000000" w:themeColor="text1"/>
        </w:rPr>
        <w:t xml:space="preserve">Our experiment adds to the growing evidence for the importance of bryophytes and other components of biological soil crusts in vascular plant population ecology.  We show that even the smallest plants in a community can have a large influence on exotic species invasion. </w:t>
      </w:r>
    </w:p>
    <w:p w14:paraId="66878AD1" w14:textId="77777777" w:rsidR="006F26CF" w:rsidRPr="00A6092D" w:rsidRDefault="00AF68FE" w:rsidP="007060BE">
      <w:pPr>
        <w:ind w:firstLine="0"/>
        <w:rPr>
          <w:rFonts w:cs="Times New Roman"/>
          <w:b/>
          <w:color w:val="000000" w:themeColor="text1"/>
        </w:rPr>
      </w:pPr>
      <w:r w:rsidRPr="00A6092D">
        <w:rPr>
          <w:rFonts w:cs="Times New Roman"/>
          <w:b/>
          <w:color w:val="000000" w:themeColor="text1"/>
        </w:rPr>
        <w:t xml:space="preserve">Key-words:  </w:t>
      </w:r>
      <w:r w:rsidRPr="00A6092D">
        <w:rPr>
          <w:rFonts w:cs="Times New Roman"/>
          <w:color w:val="000000" w:themeColor="text1"/>
        </w:rPr>
        <w:t xml:space="preserve">biological soil crusts, dune ecosystems, exotic species, facilitation, stress-gradient hypothesis. </w:t>
      </w:r>
      <w:r w:rsidRPr="00A6092D">
        <w:rPr>
          <w:color w:val="000000" w:themeColor="text1"/>
        </w:rPr>
        <w:br w:type="page"/>
      </w:r>
    </w:p>
    <w:p w14:paraId="78E56F7B" w14:textId="77777777" w:rsidR="006F26CF" w:rsidRPr="00A6092D" w:rsidRDefault="00AF68FE" w:rsidP="00727481">
      <w:pPr>
        <w:pStyle w:val="Heading"/>
        <w:ind w:firstLine="0"/>
        <w:rPr>
          <w:color w:val="000000" w:themeColor="text1"/>
        </w:rPr>
      </w:pPr>
      <w:r w:rsidRPr="00A6092D">
        <w:rPr>
          <w:color w:val="000000" w:themeColor="text1"/>
        </w:rPr>
        <w:lastRenderedPageBreak/>
        <w:t>Introduction</w:t>
      </w:r>
      <w:r w:rsidRPr="00A6092D">
        <w:rPr>
          <w:color w:val="000000" w:themeColor="text1"/>
        </w:rPr>
        <w:tab/>
      </w:r>
    </w:p>
    <w:p w14:paraId="730E6039" w14:textId="77777777" w:rsidR="004E4C58" w:rsidRPr="00A6092D" w:rsidRDefault="00AF68FE">
      <w:pPr>
        <w:rPr>
          <w:color w:val="000000" w:themeColor="text1"/>
        </w:rPr>
      </w:pPr>
      <w:r w:rsidRPr="00A6092D">
        <w:rPr>
          <w:rFonts w:cs="Times New Roman"/>
          <w:color w:val="000000" w:themeColor="text1"/>
        </w:rPr>
        <w:t xml:space="preserve">Biological communities throughout the world are increasingly invaded by a wide range of non-native species </w:t>
      </w:r>
      <w:bookmarkStart w:id="19" w:name="__UnoMark__620_1065309592"/>
      <w:bookmarkStart w:id="20" w:name="__UnoMark__911_1065309592"/>
      <w:bookmarkStart w:id="21" w:name="__UnoMark__796_1226937769"/>
      <w:bookmarkStart w:id="22" w:name="__UnoMark__955_1248546854"/>
      <w:bookmarkStart w:id="23" w:name="__UnoMark__930_1248546854"/>
      <w:bookmarkStart w:id="24" w:name="__UnoMark__877_1248546854"/>
      <w:bookmarkStart w:id="25" w:name="__UnoMark__825_1065309592"/>
      <w:bookmarkStart w:id="26" w:name="__UnoMark__691_1065309592"/>
      <w:bookmarkStart w:id="27" w:name="__UnoMark__966_16483194"/>
      <w:bookmarkStart w:id="28" w:name="__UnoMark__975_1248546854"/>
      <w:bookmarkStart w:id="29" w:name="__UnoMark__897_1248546854"/>
      <w:bookmarkStart w:id="30" w:name="__UnoMark__968_1065309592"/>
      <w:bookmarkStart w:id="31" w:name="__UnoMark__725_1065309592"/>
      <w:bookmarkStart w:id="32" w:name="__UnoMark__649_1065309592"/>
      <w:bookmarkStart w:id="33" w:name="__UnoMark__935_1248546854"/>
      <w:bookmarkStart w:id="34" w:name="__UnoMark__818_16483194"/>
      <w:bookmarkStart w:id="35" w:name="__UnoMark__776_1065309592"/>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A6092D">
        <w:rPr>
          <w:rFonts w:cs="Times New Roman"/>
          <w:color w:val="000000" w:themeColor="text1"/>
        </w:rPr>
        <w:t>and it is critical to understand the factors that mediate the success of these taxa in their novel environments</w:t>
      </w:r>
      <w:r w:rsidR="00756110"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{"citationID":"Q2qeNM9T","properties":{"formattedCitation":"(Kennedy et al. 2002)","plainCitation":"(Kennedy et al. 2002)","noteIndex":0},"citationItems":[{"id":2497,"uris":["http://zotero.org/users/688880/items/TC48PJN3"],"uri":["http://zotero.org/users/688880/items/TC48PJN3"],"itemData":{"id":2497,"type":"article-journal","title":"Biodiversity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w:t>
      </w:r>
      <w:r w:rsidR="000F55B1" w:rsidRPr="00A6092D">
        <w:rPr>
          <w:rFonts w:cs="Times New Roman"/>
          <w:color w:val="000000" w:themeColor="text1"/>
        </w:rPr>
        <w:fldChar w:fldCharType="end"/>
      </w:r>
      <w:r w:rsidR="000F55B1" w:rsidRPr="00A6092D">
        <w:rPr>
          <w:rFonts w:cs="Times New Roman"/>
          <w:color w:val="000000" w:themeColor="text1"/>
        </w:rPr>
        <w:t xml:space="preserve">.  Environmental filtering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{"citationID":"Sy0GSIP7","properties":{"formattedCitation":"(Kraft et al. 2014)","plainCitation":"(Kraft et al. 2014)","noteIndex":0},"citationItems":[{"id":2492,"uris":["http://zotero.org/users/688880/items/UADKKK5K"],"uri":["http://zotero.org/users/688880/items/UADKKK5K"],"itemData":{"id":2492,"type":"article-journal","title":"Community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(Kraft et al. 2014)</w:t>
      </w:r>
      <w:r w:rsidR="000F55B1" w:rsidRPr="00A6092D">
        <w:rPr>
          <w:rFonts w:cs="Times New Roman"/>
          <w:color w:val="000000" w:themeColor="text1"/>
        </w:rPr>
        <w:fldChar w:fldCharType="end"/>
      </w:r>
      <w:r w:rsidR="000F55B1" w:rsidRPr="00A6092D">
        <w:rPr>
          <w:rFonts w:cs="Times New Roman"/>
          <w:color w:val="000000" w:themeColor="text1"/>
        </w:rPr>
        <w:t xml:space="preserve">, biotic resistance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{"citationID":"fmfMIyef","properties":{"formattedCitation":"(Rejm\\uc0\\u225{}nek 1996)","plainCitation":"(Rejmánek 1996)","noteIndex":0},"citationItems":[{"id":2165,"uris":["http://zotero.org/users/688880/items/SAR4W5X5"],"uri":["http://zotero.org/users/688880/items/SAR4W5X5"],"itemData":{"id":2165,"type":"chapter","title":"Species Richness and Resistance to Invasions","container-title":"Biodiversity and Ecosystem Processes in Tropical Forests","collection-title":"Ecological Studies","collection-number":"122","publisher":"Springer Berlin Heidelberg","page":"153-172","source":"link.springer.com","abstract":"Traditionally, tropical forests, and especially tropical rain forests, have been contrasted with extratropical communities in terms of their species diversity and stability (Elton 1958). Unfortunately, ecologists have used the word’ stability’ to mean several different things (Orians 1975; Harrison 1979; Pimm 1984): Resilience can be defined as a rate of return of population densities, community composition, or collective properties like biomass production, to conditions preceding a perturbation. Persistence usually means how long presence of individual populations or community composition last. Resistance means the degree to which a variable of interest remains unaltered following perturbation. Constancy usually means a lack of change (low variability) of variables of interest over time. Finally, systems are defined as stable in a narrow sense if, and only if, variables of interest return to their initial (equilibrium) values, following perturbation. Elton (1958) himself switched between different meanings of stability when he talked about absence of insect outbreaks in tropical forests (high population constancy) and about higher frequency of extinctions and invasions in simple communities (low persistence). Elton suggested that species rich communities like tropical rain forests possess “complex systems of checks and buffers” responsible for their stability. Causal positive connections between biotic diversity and low variability or high persistence of tropical comunities have been questioned many times since Elton’s influential book was published (Futuyma 1973; Farnworth and Golley 1974; Leigh 1975; Wolda 1978, 1983; Maury-Lechon et al. 1984). Elton, however, should be prized for drawing the long-lasting attention of ecologists to relationships between diversity and stability in ecological systems.","URL":"http://link.springer.com/chapter/10.1007/978-3-642-79755-2_8","ISBN":"978-3-642-79757-6","note":"DOI: 10.1007/978-3-642-79755-2_8","language":"en","author":[{"family":"Rejmánek","given":"Marcel"}],"editor":[{"family":"Orians","given":"Prof Dr Gordon H."},{"family":"Dirzo","given":"Prof Dr Rodolfo"},{"family":"Cushman","given":"Prof Dr J. Hall"}],"issued":{"date-parts":[["1996"]]},"accessed":{"date-parts":[["2016",9,6]]}}}],"schema":"https://github.com/citation-style-language/schema/raw/master/csl-citation.json"}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color w:val="000000" w:themeColor="text1"/>
        </w:rPr>
        <w:t>(Rejmánek 1996)</w:t>
      </w:r>
      <w:r w:rsidR="000F55B1" w:rsidRPr="00A6092D">
        <w:rPr>
          <w:rFonts w:cs="Times New Roman"/>
          <w:color w:val="000000" w:themeColor="text1"/>
        </w:rPr>
        <w:fldChar w:fldCharType="end"/>
      </w:r>
      <w:r w:rsidRPr="00A6092D">
        <w:rPr>
          <w:rFonts w:cs="Times New Roman"/>
          <w:color w:val="000000" w:themeColor="text1"/>
        </w:rPr>
        <w:t xml:space="preserve"> and the stress-gradient</w:t>
      </w:r>
      <w:r w:rsidR="000F55B1" w:rsidRPr="00A6092D">
        <w:rPr>
          <w:rFonts w:cs="Times New Roman"/>
          <w:color w:val="000000" w:themeColor="text1"/>
        </w:rPr>
        <w:t xml:space="preserve"> hypothesis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{"citationID":"qhCyKBk2","properties":{"formattedCitation":"(Bertness and Callaway 1994)","plainCitation":"(Bertness and Callaway 1994)","noteIndex":0},"citationItems":[{"id":563,"uris":["http://zotero.org/users/688880/items/ZRGXMM28"],"uri":["http://zotero.org/users/688880/items/ZRGXMM28"],"itemData":{"id":563,"type":"article-journal","title":"Positive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(Bertness and Callaway 1994)</w:t>
      </w:r>
      <w:r w:rsidR="000F55B1" w:rsidRPr="00A6092D">
        <w:rPr>
          <w:rFonts w:cs="Times New Roman"/>
          <w:color w:val="000000" w:themeColor="text1"/>
        </w:rPr>
        <w:fldChar w:fldCharType="end"/>
      </w:r>
      <w:r w:rsidR="000F55B1" w:rsidRPr="00A6092D">
        <w:rPr>
          <w:rFonts w:cs="Times New Roman"/>
          <w:color w:val="000000" w:themeColor="text1"/>
        </w:rPr>
        <w:t xml:space="preserve"> </w:t>
      </w:r>
      <w:r w:rsidRPr="00A6092D">
        <w:rPr>
          <w:rFonts w:cs="Times New Roman"/>
          <w:color w:val="000000" w:themeColor="text1"/>
        </w:rPr>
        <w:t>have emerged as complementary explanations for understanding patterns in the success of exotic invasion.  The environmental filtering model contrasts physical environmental conditions, such as climate and soil type, that might restrict exotic invasion with the effects of biotic interactions, such as with competitors and natural enemies</w:t>
      </w:r>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{"citationID":"ULDV4ptQ","properties":{"formattedCitation":"(Kennedy et al. 2002, Kraft et al. 2014)","plainCitation":"(Kennedy et al. 2002, Kraft et al. 2014)","noteIndex":0},"citationItems":[{"id":2497,"uris":["http://zotero.org/users/688880/items/TC48PJN3"],"uri":["http://zotero.org/users/688880/items/TC48PJN3"],"itemData":{"id":2497,"type":"article-journal","title":"Biodiversity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2492,"uris":["http://zotero.org/users/688880/items/UADKKK5K"],"uri":["http://zotero.org/users/688880/items/UADKKK5K"],"itemData":{"id":2492,"type":"article-journal","title":"Community assembly, coexistence and the environmental filtering metaphor","container-title":"Functional Ecology","page":"n/a-n/a","source":"Wiley Online Library","abstract":"* One of the most pervasive concepts in the study of community assembly is the metaphor of the environmental filter, which refers to abiotic factors that prevent the establishment or persistence of species in a particular location. The metaphor has its origins in the study of community change during succession and in plant community dynamics, although it has gained considerable attention recently as part of a surge of interest in functional trait and phylogenetic-based approaches to the study of communities.\n\n\n* While the filtering metaphor has clear utility in some circumstances, it has been challenging to reconcile the environmental filtering concept with recent developments in ecological theory related to species coexistence. These advances suggest that the evidence used in many studies to assess environmental filtering is insufficient to distinguish filtering from the outcome of biotic interactions.\n\n\n* We re-examine the environmental filtering metaphor from the perspective of coexistence theory. In an effort to move the discussion forward, we present a simple framework for considering the role of the environment in shaping community membership, review the literature to document the evidence typically used in environmental filtering studies and highlight research challenges to address in coming years.\n\n\n* The current usage of the environmental filtering term in empirical studies likely overstates the role abiotic tolerances play in shaping community structure. We recommend that the term ‘environmental filtering’ only be used to refer to cases where the abiotic environment prevents establishment or persistence in the absence of biotic interactions, although only 15% of the studies in our review presented such evidence. Finally, we urge community ecologists to consider additional mechanisms aside from environmental filtering by which the abiotic environment can shape community pattern.","DOI":"10.1111/1365-2435.12345","ISSN":"1365-2435","journalAbbreviation":"Funct Ecol","language":"en","author":[{"family":"Kraft","given":"Nathan J. B."},{"family":"Adler","given":"Peter B."},{"family":"Godoy","given":"Oscar"},{"family":"James","given":"Emily C."},{"family":"Fuller","given":"Steve"},{"family":"Levine","given":"Jonathan M."}],"issued":{"date-parts":[["2014"]]}}}],"schema":"https://github.com/citation-style-language/schema/raw/master/csl-citation.json"}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(Kennedy et al. 2002, Kraft et al. 2014)</w:t>
      </w:r>
      <w:r w:rsidR="000F55B1" w:rsidRPr="00A6092D">
        <w:rPr>
          <w:rFonts w:cs="Times New Roman"/>
          <w:color w:val="000000" w:themeColor="text1"/>
        </w:rPr>
        <w:fldChar w:fldCharType="end"/>
      </w:r>
      <w:r w:rsidRPr="00A6092D">
        <w:rPr>
          <w:rFonts w:cs="Times New Roman"/>
          <w:color w:val="000000" w:themeColor="text1"/>
        </w:rPr>
        <w:t>.  Exotic species are able to invade and thrive when they can pass through abiotic filters and can cope with biotic interactions.  Despite much evidence that competition can limit exotic plant invasion</w:t>
      </w:r>
      <w:bookmarkStart w:id="36" w:name="__UnoMark__974_1248546854"/>
      <w:bookmarkEnd w:id="36"/>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{"citationID":"v5je3jAv","properties":{"formattedCitation":"(Levine 2000, Kennedy et al. 2002)","plainCitation":"(Levine 2000, Kennedy et al. 2002)","noteIndex":0},"citationItems":[{"id":1258,"uris":["http://zotero.org/users/688880/items/E6MKSRBQ"],"uri":["http://zotero.org/users/688880/items/E6MKSRBQ"],"itemData":{"id":1258,"type":"article-journal","title":"Species Diversity and Biological Invasions: Relating Local Process to Community Pattern","container-title":"Science","page":"852-854","volume":"288","issue":"5467","source":"www.sciencemag.org","abstract":"In a California riparian system, the most diverse natural assemblages are the most invaded by exotic plants. A direct in situ manipulation of local diversity and a seed addition experiment showed that these patterns emerge despite the intrinsic negative effects of diversity on invasions. The results suggest that species loss at small scales may reduce invasion resistance. At community-wide scales, the overwhelming effects of ecological factors spatially covarying with diversity, such as propagule supply, make the most diverse communities most likely to be invaded.","DOI":"10.1126/science.288.5467.852","ISSN":"0036-8075, 1095-9203","note":"PMID: 10797006","shortTitle":"Species Diversity and Biological Invasions","journalAbbreviation":"Science","language":"en","author":[{"family":"Levine","given":"Jonathan M."}],"issued":{"date-parts":[["2000",5,5]]}}},{"id":2497,"uris":["http://zotero.org/users/688880/items/TC48PJN3"],"uri":["http://zotero.org/users/688880/items/TC48PJN3"],"itemData":{"id":2497,"type":"article-journal","title":"Biodiversity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(Levine 2000, Kennedy et al. 2002)</w:t>
      </w:r>
      <w:r w:rsidR="000F55B1" w:rsidRPr="00A6092D">
        <w:rPr>
          <w:rFonts w:cs="Times New Roman"/>
          <w:color w:val="000000" w:themeColor="text1"/>
        </w:rPr>
        <w:fldChar w:fldCharType="end"/>
      </w:r>
      <w:r w:rsidRPr="00A6092D">
        <w:rPr>
          <w:rFonts w:cs="Times New Roman"/>
          <w:color w:val="000000" w:themeColor="text1"/>
        </w:rPr>
        <w:t xml:space="preserve">, there are also growing numbers of examples where exotic plants are facilitated by native species </w:t>
      </w:r>
      <w:bookmarkStart w:id="37" w:name="__UnoMark__917_1248546854"/>
      <w:bookmarkStart w:id="38" w:name="__UnoMark__954_1248546854"/>
      <w:bookmarkEnd w:id="37"/>
      <w:bookmarkEnd w:id="38"/>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{"citationID":"mtU0z99i","properties":{"formattedCitation":"(Badano et al. 2007, Griffith 2010, Cushman et al. 2011, Kleinhesselink et al. 2014)","plainCitation":"(Badano et al. 2007, Griffith 2010, Cushman et al. 2011, Kleinhesselink et al. 2014)","noteIndex":0},"citationItems":[{"id":990,"uris":["http://zotero.org/users/688880/items/7XG2JQFT"],"uri":["http://zotero.org/users/688880/items/7XG2JQFT"],"itemData":{"id":990,"type":"article-journal","title":"Ecosystem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A."}],"issued":{"date-parts":[["2007"]]}}},{"id":1305,"uris":["http://zotero.org/users/688880/items/D9TZJ8SC"],"uri":["http://zotero.org/users/688880/items/D9TZJ8SC"],"itemData":{"id":1305,"type":"article-journal","title":"Positive effects of native shrubs on Bromus tectorum demography","container-title":"Ecology","page":"141-154","volume":"91","DOI":"10.1890/08-1446.1","note":"1","shortTitle":"Positive effects of native shrubs on Bromus tectorum demography","author":[{"family":"Griffith","given":"Alden B."}],"issued":{"date-parts":[["2010"]]}}},{"id":429,"uris":["http://zotero.org/users/688880/items/JU8JCAHK"],"uri":["http://zotero.org/users/688880/items/JU8JCAHK"],"itemData":{"id":429,"type":"article-journal","title":"Native herbivores and plant facilitation mediate the performance and distribution of an invasive exotic grass","container-title":"Journal of Ecology","page":"524-531","volume":"99","abstract":"Summary 1. Exotic plant species have become increasingly prominent features of ecological landscapes throughout the world, and their interactions with native and exotic taxa in these novel environments may play critical roles in mediating the dynamics of such invasions. 2. Here, we summarize results from comparative and experimental studies that explore the effects of two factors – herbivory and facilitation – on the performance and distribution of an invasive South African grass, Ehrharta calycina, in a coastal foredune system in northern California, USA. 3. Using a 2-year exclosure experiment, we show that a native herbivore, black-tailed jackrabbits (Lepus californicus), significantly reduced the height, shoot production, fecundity and above-ground biomass of this exotic grass. 4. Data from two comparative studies and a neighbour-removal experiment revealed that Ehrharta frequently escaped herbivores by associating with three neighbouring plant species – an exotic perennial grass, Ammophila arenaria, an exotic perennial succulent, Carpobrotus edulis, and a native perennial shrub, Baccharis pilularis. Ehrharta growing in association with neighbours was taller, had fewer grazed shoots, produced greater numbers of spikelets and had greater above-ground biomass than unassociated individuals. Furthermore, removing neighbours generally eliminated these benefits in 7 months, although effects differed among neighbour species. 5. An additional neighbour-removal experiment conducted in the absence of jackrabbits indicated that neighbour removals did not have significant impacts on Ehrharta height, shoot production, spikelet production or above-ground dry biomass. These results suggest that the primary means by which Ehrharta benefits from neighbouring plants is protection from herbivores – either because they are less apparent to herbivores or less accessible – and that Ehrharta likely incurred minimal costs from associating with neighbours. 6. Ehrharta was more frequently associated with neighbours than expected due to chance, and less frequently found in open dune habitat. These results are consistent with the hypothesis that the effects of herbivory and facilitation have been sufficiently strong to shape the local distribution of this invader in the landscape. 7. Synthesis. Our research has demonstrated that herbivory and facilitation have jointly influenced the dynamics of a biological invasion, and highlights the importance of evaluating the effects of multiple interactions on invasions in a single system.","DOI":"10.1111/j.1365-2745.2010.01776.x","ISSN":"1365-2745","note":"2","shortTitle":"Native herbivores and plant facilitation mediate the performance and distribution of an invasive exotic grass","author":[{"family":"Cushman","given":"J. Hall"},{"family":"Lortie","given":"Christopher J."},{"family":"Christian","given":"Caroline E."}],"issued":{"date-parts":[["2011"]]}}},{"id":102,"uris":["http://zotero.org/users/688880/items/T2QUKMIQ"],"uri":["http://zotero.org/users/688880/items/T2QUKMIQ"],"itemData":{"id":102,"type":"article-journal","title":"Shrubs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(Badano et al. 2007, Griffith 2010, Cushman et al. 2011, Kleinhesselink et al. 2014)</w:t>
      </w:r>
      <w:r w:rsidR="000F55B1" w:rsidRPr="00A6092D">
        <w:rPr>
          <w:rFonts w:cs="Times New Roman"/>
          <w:color w:val="000000" w:themeColor="text1"/>
        </w:rPr>
        <w:fldChar w:fldCharType="end"/>
      </w:r>
      <w:r w:rsidRPr="00A6092D">
        <w:rPr>
          <w:color w:val="000000" w:themeColor="text1"/>
        </w:rPr>
        <w:t xml:space="preserve">. </w:t>
      </w:r>
      <w:r w:rsidRPr="00A6092D">
        <w:rPr>
          <w:rFonts w:cs="Times New Roman"/>
          <w:color w:val="000000" w:themeColor="text1"/>
        </w:rPr>
        <w:t>The stress-gradient hypothesis predicts that interactions between species will tend to be competitive in more physically benign or productive environments, while interactions will more commonly be positive in stressful environments</w:t>
      </w:r>
      <w:r w:rsidR="000F55B1" w:rsidRPr="00A6092D">
        <w:rPr>
          <w:rFonts w:cs="Times New Roman"/>
          <w:color w:val="000000" w:themeColor="text1"/>
        </w:rPr>
        <w:t xml:space="preserve"> </w:t>
      </w:r>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{"citationID":"j9gXUPvH","properties":{"formattedCitation":"(Bertness and Callaway 1994)","plainCitation":"(Bertness and Callaway 1994)","noteIndex":0},"citationItems":[{"id":563,"uris":["http://zotero.org/users/688880/items/ZRGXMM28"],"uri":["http://zotero.org/users/688880/items/ZRGXMM28"],"itemData":{"id":563,"type":"article-journal","title":"Positive interactions in communities","container-title":"Trends in Ecology &amp; Evolution","page":"191-193","volume":"9","abstract":"Current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biology.","DOI":"DOI: 10.1016/0169-5347(94)90088-4","ISSN":"0169-5347","note":"5","shortTitle":"Positive interactions in communities","author":[{"family":"Bertness","given":"Mark D."},{"family":"Callaway","given":"Ragan"}],"issued":{"date-parts":[["1994"]]}}}],"schema":"https://github.com/citation-style-language/schema/raw/master/csl-citation.json"}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(Bertness and Callaway 1994)</w:t>
      </w:r>
      <w:r w:rsidR="000F55B1" w:rsidRPr="00A6092D">
        <w:rPr>
          <w:rFonts w:cs="Times New Roman"/>
          <w:color w:val="000000" w:themeColor="text1"/>
        </w:rPr>
        <w:fldChar w:fldCharType="end"/>
      </w:r>
      <w:r w:rsidRPr="00A6092D">
        <w:rPr>
          <w:rFonts w:cs="Times New Roman"/>
          <w:color w:val="000000" w:themeColor="text1"/>
        </w:rPr>
        <w:t xml:space="preserve">. An implication of the SGH is that it should also control how native species interact with exotics:  while native taxa may restrict invasion in productive habitats, they may facilitate invasion in stressful environments </w:t>
      </w:r>
      <w:bookmarkStart w:id="39" w:name="__UnoMark__998_1248546854"/>
      <w:bookmarkEnd w:id="39"/>
      <w:r w:rsidR="000F55B1" w:rsidRPr="00A6092D">
        <w:rPr>
          <w:rFonts w:cs="Times New Roman"/>
          <w:color w:val="000000" w:themeColor="text1"/>
        </w:rPr>
        <w:fldChar w:fldCharType="begin"/>
      </w:r>
      <w:r w:rsidR="000F55B1" w:rsidRPr="00A6092D">
        <w:rPr>
          <w:rFonts w:cs="Times New Roman"/>
          <w:color w:val="000000" w:themeColor="text1"/>
        </w:rPr>
        <w:instrText xml:space="preserve"> ADDIN ZOTERO_ITEM CSL_CITATION {"citationID":"i8owARU9","properties":{"formattedCitation":"(Bruno et al. 2003, Badano et al. 2007)","plainCitation":"(Bruno et al. 2003, Badano et al. 2007)","noteIndex":0},"citationItems":[{"id":1870,"uris":["http://zotero.org/users/688880/items/9STV6UBX"],"uri":["http://zotero.org/users/688880/items/9STV6UBX"],"itemData":{"id":1870,"type":"article-journal","title":"Inclusion of facilitation into ecological theory","container-title":"Trends in Ecology &amp; Evolution","page":"119-125","volume":"18","issue":"3","source":"ScienceDirect","abstract":"Investigations of the role of competition, predation and abiotic stress in shaping natural communities were a staple for previous generations of ecologists and are still popular themes. However, more recent experimental research has uncovered the largely unanticipated, yet striking influence of facilitation (i.e. positive species interactions) on the organization of terrestrial and aquatic communities. Modern ecological concepts and theories were well established a decade before the current renaissance of interest in facilitation began, and thus do not consider the importance of a wide variety of facilitative interactions. It is time to bring ecological theory up to date by including facilitation. This process will not be painless because it will fundamentally change many basic predictions and will challenge some of our most cherished paradigms. But, ultimately, revising ecological theory will lead to a more accurate and inclusive understanding of natural communities.","DOI":"10.1016/S0169-5347(02)00045-9","ISSN":"0169-5347","author":[{"family":"Bruno","given":"John F."},{"family":"Stachowicz","given":"John J."},{"family":"Bertness","given":"Mark D."}],"issued":{"date-parts":[["2003",3]]}}},{"id":990,"uris":["http://zotero.org/users/688880/items/7XG2JQFT"],"uri":["http://zotero.org/users/688880/items/7XG2JQFT"],"itemData":{"id":990,"type":"article-journal","title":"Ecosystem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0F55B1" w:rsidRPr="00A6092D">
        <w:rPr>
          <w:rFonts w:cs="Times New Roman"/>
          <w:color w:val="000000" w:themeColor="text1"/>
        </w:rPr>
        <w:fldChar w:fldCharType="separate"/>
      </w:r>
      <w:r w:rsidR="000F55B1" w:rsidRPr="00A6092D">
        <w:rPr>
          <w:rFonts w:cs="Times New Roman"/>
          <w:noProof/>
          <w:color w:val="000000" w:themeColor="text1"/>
        </w:rPr>
        <w:t>(Bruno et al. 2003, Badano et al. 2007)</w:t>
      </w:r>
      <w:r w:rsidR="000F55B1" w:rsidRPr="00A6092D">
        <w:rPr>
          <w:rFonts w:cs="Times New Roman"/>
          <w:color w:val="000000" w:themeColor="text1"/>
        </w:rPr>
        <w:fldChar w:fldCharType="end"/>
      </w:r>
      <w:r w:rsidRPr="00A6092D">
        <w:rPr>
          <w:rFonts w:cs="Times New Roman"/>
          <w:color w:val="000000" w:themeColor="text1"/>
        </w:rPr>
        <w:t xml:space="preserve">. </w:t>
      </w:r>
      <w:r w:rsidRPr="00A6092D">
        <w:rPr>
          <w:color w:val="000000" w:themeColor="text1"/>
        </w:rPr>
        <w:t xml:space="preserve"> </w:t>
      </w:r>
    </w:p>
    <w:p w14:paraId="6C19DBAC" w14:textId="33640AA7" w:rsidR="006F26CF" w:rsidRPr="00A6092D" w:rsidRDefault="00AF68FE">
      <w:pPr>
        <w:rPr>
          <w:color w:val="000000" w:themeColor="text1"/>
        </w:rPr>
      </w:pPr>
      <w:r w:rsidRPr="00A6092D">
        <w:rPr>
          <w:color w:val="000000" w:themeColor="text1"/>
        </w:rPr>
        <w:lastRenderedPageBreak/>
        <w:t xml:space="preserve">Studies examining the effects of competition and facilitation on </w:t>
      </w:r>
      <w:r w:rsidR="004E4C58" w:rsidRPr="00A6092D">
        <w:rPr>
          <w:color w:val="000000" w:themeColor="text1"/>
        </w:rPr>
        <w:t xml:space="preserve">exotic </w:t>
      </w:r>
      <w:r w:rsidRPr="00A6092D">
        <w:rPr>
          <w:color w:val="000000" w:themeColor="text1"/>
        </w:rPr>
        <w:t>plant invasions have tended to focus on the effects of native species with similar functional traits an</w:t>
      </w:r>
      <w:r w:rsidR="004E4C58" w:rsidRPr="00A6092D">
        <w:rPr>
          <w:color w:val="000000" w:themeColor="text1"/>
        </w:rPr>
        <w:t xml:space="preserve">d life-history to the invader </w:t>
      </w:r>
      <w:r w:rsidR="004E4C58" w:rsidRPr="00A6092D">
        <w:rPr>
          <w:color w:val="000000" w:themeColor="text1"/>
        </w:rPr>
        <w:fldChar w:fldCharType="begin"/>
      </w:r>
      <w:r w:rsidR="004E4C58" w:rsidRPr="00A6092D">
        <w:rPr>
          <w:color w:val="000000" w:themeColor="text1"/>
        </w:rPr>
        <w:instrText xml:space="preserve"> ADDIN ZOTERO_ITEM CSL_CITATION {"citationID":"fHmWOGEk","properties":{"formattedCitation":"(Kennedy et al. 2002, Badano et al. 2007)","plainCitation":"(Kennedy et al. 2002, Badano et al. 2007)","noteIndex":0},"citationItems":[{"id":2497,"uris":["http://zotero.org/users/688880/items/TC48PJN3"],"uri":["http://zotero.org/users/688880/items/TC48PJN3"],"itemData":{"id":2497,"type":"article-journal","title":"Biodiversity as a barrier to ecological invasion","container-title":"Nature","page":"636-638","volume":"417","abstract":"Biological invasions are a pervasive and costly environmental problem(1,2) that has been the focus of intense management and research activities over the past half century. Yet accurate predictions of community susceptibility to invasion remain elusive. The diversity resistance hypothesis, which argues that diverse communities are highly competitive and readily resist invasion(3-5), is supported by both theory(6) and experimental studies(7-14) conducted at small spatial scales. However, there is also convincing evidence that the relationship between the diversity of native and invading species is positive when measured at regional scales(3,11,15,16). Although this latter relationship may arise from extrinsic factors, such as resource heterogeneity, that covary with diversity of native and invading species at large scales, the mechanisms conferring greater invasion resistance to diverse communities at local scales remain unknown. Using neighbourhood analyses, a technique from plant competition studies(17-19), we show here that species diversity in small experimental grassland plots enhances invasion resistance by increasing crowding and species richness in localized plant neighbourhoods. Both the establishment (number of invaders) and success (proportion of invaders that are large) of invading plants are reduced. These results suggest that local biodiversity represents an important line of defence against the spread of invaders.","ISSN":"0028-0836","note":"6889","shortTitle":"Biodiversity as a barrier to ecological invasion","author":[{"family":"Kennedy","given":"T. A."},{"family":"Naeem","given":"S."},{"family":"Howe","given":"K. M."},{"family":"Knops","given":"J. M. H."},{"family":"Tilman","given":"D."},{"family":"Reich","given":"P."}],"issued":{"date-parts":[["2002"]]}}},{"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(Kennedy et al. 2002, Badano et al. 2007)</w:t>
      </w:r>
      <w:r w:rsidR="004E4C58" w:rsidRPr="00A6092D">
        <w:rPr>
          <w:color w:val="000000" w:themeColor="text1"/>
        </w:rPr>
        <w:fldChar w:fldCharType="end"/>
      </w:r>
      <w:r w:rsidRPr="00A6092D">
        <w:rPr>
          <w:color w:val="000000" w:themeColor="text1"/>
        </w:rPr>
        <w:t>.  This focus ignores the fact that exotic plants usually interact with a much more diverse array of species during invasion.  For example, deserts, coastal dunes, forest understories and arctic environments often have an abundance of non-vascular plants such as bryophytes and lichens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{"citationID":"uZMRhVxm","properties":{"formattedCitation":"(Belnap et al. 2001)","plainCitation":"(Belnap et al. 2001)","noteIndex":0},"citationItems":[{"id":2162,"uris":["http://zotero.org/users/688880/items/XD449WXF"],"uri":["http://zotero.org/users/688880/items/XD449WXF"],"itemData":{"id":2162,"type":"chapter","title":"Biological Soil Crusts: Characteristics and Distribution","container-title":"Biological Soil Crusts: Structure, Function, and Management","collection-title":"Ecological Studies","collection-number":"150","publisher":"Springer Berlin Heidelberg","page":"3-30","source":"link.springer.com","abstract":"Biological soil crusts result from an intimate association between soil particles and cyanobacteria, algae, microfungi, lichens, and bryophytes (in different proportions) which live within, or immediately on top of, the uppermost millimeters of soil. Soil particles are aggregated through the presence and activity of these biota, and the resultant living crust covers the surface of the ground as a coherent layer (Fig. 1.1). This definition does not include communities where soil particles are not aggregated by these organisms (e.g., cyanobacterial/algal horizons in littoral sand and mudflats), where organisms are not in close contact with the soil surface (e.g., thick moss-lichen mats growing on top of decaying organic material, as in boreal regions), nor where the majority of the biomass is above the soil surface (e.g., large club-moss mats found in North American grasslands or dense stands of fruticose lichens, such as Niebla and Teloschistes species from the coastal fog deserts of California and of Namibia, respectively). However, the boundaries between the latter communities and biological soil crusts are fluid. In a similar fashion, there is no strict dividing line between the cyanobacterial, green algal, and fungal species that occur in soil-crust communities, yet are also found in a multitude of additional habitats (e.g., intertidal mats, tree trunks and leaves, rock faces). Fig. 1.1. Schematic block diagram of a biological soil crust with typical colonizers. Thickness of the layer about 3 mm, organisms not drawn to scale. (Illustration Renate Klein-Rödder)","URL":"http://link.springer.com/chapter/10.1007/978-3-642-56475-8_1","ISBN":"978-3-540-43757-4","note":"DOI: 10.1007/978-3-642-56475-8_1","shortTitle":"Biological Soil Crusts","language":"en","author":[{"family":"Belnap","given":"J."},{"family":"Büdel","given":"B."},{"family":"Lange","given":"O. L."}],"editor":[{"family":"Belnap","given":"Prof Dr Jayne"},{"family":"Lange","given":"Prof Dr Drs h c Otto L."}],"issued":{"date-parts":[["2001"]]},"accessed":{"date-parts":[["2016",9,6]]}}}],"schema":"https://github.com/citation-style-language/schema/raw/master/csl-citation.json"}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(Belnap et al. 2001)</w:t>
      </w:r>
      <w:r w:rsidR="004E4C58" w:rsidRPr="00A6092D">
        <w:rPr>
          <w:color w:val="000000" w:themeColor="text1"/>
        </w:rPr>
        <w:fldChar w:fldCharType="end"/>
      </w:r>
      <w:commentRangeStart w:id="40"/>
      <w:r w:rsidRPr="00A6092D">
        <w:rPr>
          <w:color w:val="000000" w:themeColor="text1"/>
        </w:rPr>
        <w:t xml:space="preserve">. </w:t>
      </w:r>
      <w:commentRangeEnd w:id="40"/>
      <w:r w:rsidRPr="00A6092D">
        <w:rPr>
          <w:color w:val="000000" w:themeColor="text1"/>
        </w:rPr>
        <w:commentReference w:id="40"/>
      </w:r>
      <w:r w:rsidRPr="00A6092D">
        <w:rPr>
          <w:color w:val="000000" w:themeColor="text1"/>
        </w:rPr>
        <w:t>In these environments, invasive vascular plants are likely to have significant interactions with non-vascular plants</w:t>
      </w:r>
      <w:r w:rsidR="004E4C58" w:rsidRPr="00A6092D">
        <w:rPr>
          <w:color w:val="000000" w:themeColor="text1"/>
        </w:rPr>
        <w:t xml:space="preserve"> </w:t>
      </w:r>
      <w:r w:rsidR="004E4C58" w:rsidRPr="00A6092D">
        <w:rPr>
          <w:color w:val="000000" w:themeColor="text1"/>
        </w:rPr>
        <w:fldChar w:fldCharType="begin"/>
      </w:r>
      <w:r w:rsidR="004E4C58" w:rsidRPr="00A6092D">
        <w:rPr>
          <w:color w:val="000000" w:themeColor="text1"/>
        </w:rPr>
        <w:instrText xml:space="preserve"> ADDIN ZOTERO_ITEM CSL_CITATION {"citationID":"TUOI6C9q","properties":{"formattedCitation":"(Deines et al. 2007, Langhans et al. 2009)","plainCitation":"(Deines et al. 2007, Langhans et al. 2009)","noteIndex":0},"citationItems":[{"id":2154,"uris":["http://zotero.org/users/688880/items/RFV3D7KG"],"uri":["http://zotero.org/users/688880/items/RFV3D7KG"],"itemData":{"id":2154,"type":"article-journal","title":"Germination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4E4C58" w:rsidRPr="00A6092D">
        <w:rPr>
          <w:noProof/>
          <w:color w:val="000000" w:themeColor="text1"/>
        </w:rPr>
        <w:t>(Deines et al. 2007, Langhans et al. 2009)</w:t>
      </w:r>
      <w:r w:rsidR="004E4C58" w:rsidRPr="00A6092D">
        <w:rPr>
          <w:color w:val="000000" w:themeColor="text1"/>
        </w:rPr>
        <w:fldChar w:fldCharType="end"/>
      </w:r>
      <w:r w:rsidRPr="00A6092D">
        <w:rPr>
          <w:color w:val="000000" w:themeColor="text1"/>
        </w:rPr>
        <w:t>.  Despite their small stature, non-vascular plants can strongly affect the germination conditions for seeds and the availability of nutrients and w</w:t>
      </w:r>
      <w:r w:rsidR="004E4C58" w:rsidRPr="00A6092D">
        <w:rPr>
          <w:color w:val="000000" w:themeColor="text1"/>
        </w:rPr>
        <w:t xml:space="preserve">ater resources in the soil </w:t>
      </w:r>
      <w:r w:rsidR="004E4C58" w:rsidRPr="00A6092D">
        <w:rPr>
          <w:color w:val="000000" w:themeColor="text1"/>
        </w:rPr>
        <w:fldChar w:fldCharType="begin"/>
      </w:r>
      <w:r w:rsidR="00076DB6" w:rsidRPr="00A6092D">
        <w:rPr>
          <w:color w:val="000000" w:themeColor="text1"/>
        </w:rPr>
        <w:instrText xml:space="preserve"> ADDIN ZOTERO_ITEM CSL_CITATION {"citationID":"g3VhxVwW","properties":{"formattedCitation":"(Serpe et al. 2006, Langhans et al. 2009)","plainCitation":"(Serpe et al. 2006, Langhans et al. 2009)","noteIndex":0},"citationItems":[{"id":2478,"uris":["http://zotero.org/users/688880/items/2D979EZI"],"uri":["http://zotero.org/users/688880/items/2D979EZI"],"itemData":{"id":2478,"type":"article-journal","title":"Germination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7353,"uris":["http://zotero.org/users/688880/items/32KCXIV5"],"uri":["http://zotero.org/users/688880/items/32KCXIV5"],"itemData":{"id":7353,"type":"article-journal","title":"Biological soil crusts and their microenvironment: Impact on emergence, survival and establishment of seedlings","container-title":"Flora - Morphology, Distribution, Functional Ecology of Plants","page":"157-168","volume":"204","issue":"2","source":"ScienceDirect","abstract":"To elucidate the impact of biological soil crusts (BSCs) on the establishment of habitat-typical vascular plant species, we studied the effects of seed location (surface versus sub-surface), age of crusts (initial versus stable), long rainy periods (continuous versus discontinuous watering) and microenvironment (cracks versus no cracks). In addition, we investigated growth height, phytomass and N-content of one vascular plant species (Phleum arenarium). Initial crusts were compared with older, stable crusts using seven habitat-typical plant species representing different life forms (annuals versus perennials). Our model ecosystem, situated in the temperate zone (but edaphically dry), is characterised by calcareous sand with threatened pioneer vegetation (Koelerion glaucae). We carefully translocated soil monoliths of these crusts and analysed the effects under common garden conditions. The results reveal a great importance of crust age and of the microenvironment: the inhibitory effects of BSCs are species-dependent; all investigated perennials were inhibited by BSCs, while habitat-typical annuals were not or were beneficially affected. The location of seeds is important for emergence. Fewer seedlings appeared below the surface than emerged on the surface. Furthermore, emergence through the crust itself was less likely for vascular plants than emergence through cracks in the crust. Continuous watering resulted in more seedlings after winter than discontinuous watering; furthermore, the establishment rate was higher in one perennial species. Although the emergence, survival and establishment were inhibited, successful plant individuals could profit from crusts by acquiring a higher N-content and increasing their growth height and phytomass.","DOI":"10.1016/j.flora.2008.01.001","ISSN":"0367-2530","shortTitle":"Biological soil crusts and their microenvironment","journalAbbreviation":"Flora - Morphology, Distribution, Functional Ecology of Plants","author":[{"family":"Langhans","given":"Tanja Margrit"},{"family":"Storm","given":"Christian"},{"family":"Schwabe","given":"Angelika"}],"issued":{"date-parts":[["2009",1,1]]}}}],"schema":"https://github.com/citation-style-language/schema/raw/master/csl-citation.json"} </w:instrText>
      </w:r>
      <w:r w:rsidR="004E4C58" w:rsidRPr="00A6092D">
        <w:rPr>
          <w:color w:val="000000" w:themeColor="text1"/>
        </w:rPr>
        <w:fldChar w:fldCharType="separate"/>
      </w:r>
      <w:r w:rsidR="00076DB6" w:rsidRPr="00A6092D">
        <w:rPr>
          <w:noProof/>
          <w:color w:val="000000" w:themeColor="text1"/>
        </w:rPr>
        <w:t>(Serpe et al. 2006, Langhans et al. 2009)</w:t>
      </w:r>
      <w:r w:rsidR="004E4C58" w:rsidRPr="00A6092D">
        <w:rPr>
          <w:color w:val="000000" w:themeColor="text1"/>
        </w:rPr>
        <w:fldChar w:fldCharType="end"/>
      </w:r>
      <w:r w:rsidRPr="00A6092D">
        <w:rPr>
          <w:color w:val="000000" w:themeColor="text1"/>
        </w:rPr>
        <w:t xml:space="preserve">. </w:t>
      </w:r>
      <w:r w:rsidR="004E4C58" w:rsidRPr="00A6092D">
        <w:rPr>
          <w:color w:val="000000" w:themeColor="text1"/>
        </w:rPr>
        <w:t>B</w:t>
      </w:r>
      <w:r w:rsidRPr="00A6092D">
        <w:rPr>
          <w:color w:val="000000" w:themeColor="text1"/>
        </w:rPr>
        <w:t xml:space="preserve">ryophytes and biological soil crusts have been found to be </w:t>
      </w:r>
      <w:r w:rsidR="004E4C58" w:rsidRPr="00A6092D">
        <w:rPr>
          <w:color w:val="000000" w:themeColor="text1"/>
        </w:rPr>
        <w:t>an important factor in resisting exotic species invasion, especially invasion by exotic annual grasses</w:t>
      </w:r>
      <w:r w:rsidR="00076DB6" w:rsidRPr="00A6092D">
        <w:rPr>
          <w:color w:val="000000" w:themeColor="text1"/>
        </w:rPr>
        <w:t xml:space="preserve"> </w:t>
      </w:r>
      <w:r w:rsidR="00076DB6" w:rsidRPr="00A6092D">
        <w:rPr>
          <w:color w:val="000000" w:themeColor="text1"/>
        </w:rPr>
        <w:fldChar w:fldCharType="begin"/>
      </w:r>
      <w:r w:rsidR="00076DB6" w:rsidRPr="00A6092D">
        <w:rPr>
          <w:color w:val="000000" w:themeColor="text1"/>
        </w:rPr>
        <w:instrText xml:space="preserve"> ADDIN ZOTERO_ITEM CSL_CITATION {"citationID":"ms0gI7ss","properties":{"formattedCitation":"(Serpe et al. 2006, Morgan 2006, Deines et al. 2007, Hernandez and Sandquist 2011)","plainCitation":"(Serpe et al. 2006, Morgan 2006, Deines et al. 2007, Hernandez and Sandquist 2011)","noteIndex":0},"citationItems":[{"id":2478,"uris":["http://zotero.org/users/688880/items/2D979EZI"],"uri":["http://zotero.org/users/688880/items/2D979EZI"],"itemData":{"id":2478,"type":"article-journal","title":"Germination and seed water status of four grasses on moss-dominated biological soil crusts from arid lands","container-title":"Plant Ecology","page":"163-178","volume":"185","issue":"1","source":"SpringerLink","DOI":"10.1007/s11258-005-9092-1","ISSN":"1385-0237","author":[{"family":"Serpe","given":"Marcelo"},{"family":"Orm","given":"Jeanne"},{"family":"Barkes","given":"Tara"},{"family":"Rosentreter","given":"Roger"}],"issued":{"date-parts":[["2006"]]}}},{"id":7359,"uris":["http://zotero.org/users/688880/items/XUNAK8YP"],"uri":["http://zotero.org/users/688880/items/XUNAK8YP"],"itemData":{"id":7359,"type":"article-journal","title":"Bryophyte Mats Inhibit Germination of Non-native Species in Burnt Temperate Native Grassland Remnants","container-title":"Biological Invasions","page":"159-168","volume":"8","issue":"2","source":"link.springer.com","abstract":"Species-rich native grasslands in western Victoria, Australia, are often small, have a high perimeter to area ratio and are surrounded by non-native species. Few non-native species, however, have invaded them. A feature of species-rich grasslands is the presence of a bryophyte mat (composed of mosses and liverworts) that carpets the intertussock spaces. I assessed the role of these mats in plant invasions by sowing three non-native species (Briza maxima, Hypochoeris radicata, Plantago lanceolata) in replicated disturbed (mats removed) and undisturbed (mats intact) microsites at three grassland remnants (two recently burnt, one unburnt for 3 years) and followed seedling emergence, survival and growth for 5 months. Three native species were also sown for comparison. The rate of germination and total percent germination of non-native species were significantly enhanced at both burnt sites when the mat was disturbed. The large-seeded Briza maxima failed to germinate at both burnt sites in the absence of soil disturbance. The native species generally did not show a strong germination or growth response to soil disturbance in burnt areas. At the unburnt site, where monthly percent soil moisture was highest, final percent germination of the non-native and native species was greatest of any site in both microsites, and germination was not significantly affected by soil disturbance. Differences in the seed morphology of native and non-native species may play an important role in their ability to establish on bryophyte mats in moisture-limiting environments. Any activity that disrupts the mats in the frequently burnt, species-rich grassland remnants is likely to significantly enhance the germination and subsequent growth by non-natives. However, where burning is infrequent, germination of some non-native species may be expected, regardless of disturbance, although growth will likely be favoured in disturbed areas.","DOI":"10.1007/s10530-004-2881-y","ISSN":"1387-3547, 1573-1464","journalAbbreviation":"Biol Invasions","language":"en","author":[{"family":"Morgan","given":"John W."}],"issued":{"date-parts":[["2006",3,1]]}}},{"id":2154,"uris":["http://zotero.org/users/688880/items/RFV3D7KG"],"uri":["http://zotero.org/users/688880/items/RFV3D7KG"],"itemData":{"id":2154,"type":"article-journal","title":"Germination and seedling establishment of two annual grasses on lichen-dominated biological soil crusts","container-title":"Plant and Soil","page":"23-35","volume":"295","issue":"1-2","source":"link.springer.com","abstract":"Biological soil crusts dominated by lichens are common components of shrub-steppe ecosystems in northwestern US. We conducted growth chamber experiments to investigate the effects of these crusts on seed germination and initial seedling establishment of two annual grasses; the highly invasive exotic Bromus tectorum L. and the native Vulpia microstachys Nutt. We recorded germination time courses on bare soil and two types of biological soil crusts; one composed predominantly of the lichen Diploschistes muscorum (Scop.) R. Sant. (lichen crust) and the other comprised of an assortment of lichens and mosses (mixed crust). Final germination on the lichen crust for both grass species was about a third of that on the bare soil surface. Mean germination time (MGT) was 3–4 days longer on the lichen crust compared with the bare soil. In contrast, there was no difference in germination percentage or MGT between the mixed crust and bare soil, and results were similar for both grass species. For both species, root penetration of germinating seeds on the lichen crust was lower than on the bare soil or mixed crust surfaces. The combined effects of the lichen crust on germination and root penetration resulted in an overall reduction in seedling establishment of 78% for V. microstachys and 85% for B. tectorum relative to the bare soil treatment. Our results clearly demonstrate that lichen-dominated biological soil crust can inhibit germination and root penetration, but the extent of these effects depends on the composition of the crust.","DOI":"10.1007/s11104-007-9256-y","ISSN":"0032-079X, 1573-5036","journalAbbreviation":"Plant Soil","language":"en","author":[{"family":"Deines","given":"Lynell"},{"family":"Rosentreter","given":"Roger"},{"family":"Eldridge","given":"David J."},{"family":"Serpe","given":"Marcelo D."}],"issued":{"date-parts":[["2007",4,20]]}}},{"id":7362,"uris":["http://zotero.org/users/688880/items/GNAK7J3H"],"uri":["http://zotero.org/users/688880/items/GNAK7J3H"],"itemData":{"id":7362,"type":"article-journal","title":"Disturbance of biological soil crust increases emergence of exotic vascular plants in California sage scrub","container-title":"Plant Ecology","page":"1709","volume":"212","issue":"10","source":"link.springer.com","abstract":"Biological soil crusts (BSCs) are comprised of soil particles, bacteria, cyanobacteria, green algae, microfungi, lichens, and bryophytes and confer many ecosystem services in arid and semiarid ecosystems worldwide, including the highly threatened California sage scrub (CSS). These services, which include stabilizing the soil surface, can be adversely affected when BSCs are disturbed. Using field and greenhouse experiments, we tested the hypothesis that mechanical disturbance of BSC increases emergence of exotic vascular plants in a coastal CSS ecosystem. At Whiting Ranch Wilderness Park in southern California, 22 plots were established and emergence of exotic and native plants was compared between disturbed and undisturbed subplots containing BSC. In a separate germination study, seed fate in disturbed BSC cores was compared to seed fate in undisturbed BSC cores for three exotic and three native species. In the field, disturbed BSCs had significantly (&gt;3×) greater exotic plant emergence than in undisturbed BSC, particularly for annual grasses. Native species, however, showed no difference in emergence between disturbed and undisturbed BSC. Within the disturbed treatment, emergence of native plants was significantly, and three times less than that of exotic plants. In the germination study, seed fates for all species were significantly different between disturbed and undisturbed BSC cores. Exotic species had greater emergence in disturbed BSC, whereas native plants showed either no response or a positive response. This study demonstrates another critical ecosystem service of BSCs—the inhibition of exotic plant species—and underscores the importance of BSC conservation in this biodiversity hotspot and possibly in other aridland ecosystems.","DOI":"10.1007/s11258-011-9943-x","ISSN":"1385-0237, 1573-5052","journalAbbreviation":"Plant Ecol","language":"en","author":[{"family":"Hernandez","given":"Rebecca R."},{"family":"Sandquist","given":"Darren R."}],"issued":{"date-parts":[["2011",10,1]]}}}],"schema":"https://github.com/citation-style-language/schema/raw/master/csl-citation.json"} </w:instrText>
      </w:r>
      <w:r w:rsidR="00076DB6" w:rsidRPr="00A6092D">
        <w:rPr>
          <w:color w:val="000000" w:themeColor="text1"/>
        </w:rPr>
        <w:fldChar w:fldCharType="separate"/>
      </w:r>
      <w:r w:rsidR="00076DB6" w:rsidRPr="00A6092D">
        <w:rPr>
          <w:noProof/>
          <w:color w:val="000000" w:themeColor="text1"/>
        </w:rPr>
        <w:t>(Serpe et al. 2006, Morgan 2006, Deines et al. 2007, Hernandez and Sandquist 2011)</w:t>
      </w:r>
      <w:r w:rsidR="00076DB6" w:rsidRPr="00A6092D">
        <w:rPr>
          <w:color w:val="000000" w:themeColor="text1"/>
        </w:rPr>
        <w:fldChar w:fldCharType="end"/>
      </w:r>
      <w:commentRangeStart w:id="41"/>
      <w:r w:rsidRPr="00A6092D">
        <w:rPr>
          <w:color w:val="000000" w:themeColor="text1"/>
        </w:rPr>
        <w:t xml:space="preserve">. </w:t>
      </w:r>
      <w:commentRangeStart w:id="42"/>
      <w:r w:rsidRPr="00A6092D">
        <w:rPr>
          <w:color w:val="000000" w:themeColor="text1"/>
        </w:rPr>
        <w:t xml:space="preserve">Considerable efforts are now being made to protect and restore BSC cover in </w:t>
      </w:r>
      <w:r w:rsidR="006356FC" w:rsidRPr="00A6092D">
        <w:rPr>
          <w:color w:val="000000" w:themeColor="text1"/>
        </w:rPr>
        <w:t xml:space="preserve">many environments, in part to lessen susceptibility to exotic invasion </w:t>
      </w:r>
      <w:r w:rsidR="006356FC" w:rsidRPr="00A6092D">
        <w:rPr>
          <w:color w:val="000000" w:themeColor="text1"/>
        </w:rPr>
        <w:fldChar w:fldCharType="begin"/>
      </w:r>
      <w:r w:rsidR="006356FC" w:rsidRPr="00A6092D">
        <w:rPr>
          <w:color w:val="000000" w:themeColor="text1"/>
        </w:rPr>
        <w:instrText xml:space="preserve"> ADDIN ZOTERO_ITEM CSL_CITATION {"citationID":"iSr1Z4ki","properties":{"formattedCitation":"(Bowker 2007, Chiquoine Lindsay P. et al. 2016)","plainCitation":"(Bowker 2007, Chiquoine Lindsay P. et al. 2016)","noteIndex":0},"citationItems":[{"id":562,"uris":["http://zotero.org/users/688880/items/BR6ZFAI5"],"uri":["http://zotero.org/users/688880/items/BR6ZFAI5"],"itemData":{"id":562,"type":"article-journal","title":"Biological soil crust rehabilitation in theory and practice: An underexploited opportunity","container-title":"Restoration Ecology","page":"13-23","volume":"15","abstract":"Biological soil crusts (BSCs) are ubiquitous lichen-bryophyte microbial communities, which are critical structural and functional components of many ecosystems. However, BSCs are rarely addressed in the restoration literature. The purposes of this review were to examine the ecological roles BSCs play in succession models, the backbone of restoration theory, and to discuss the practical aspects of rehabilitating BSCs to disturbed ecosystems. Most evidence indicates that BSCs facilitate succession to later seres, suggesting that assisted recovery of BSCs could speed up succession. Because BSCs are ecosystem engineers in high abiotic stress systems, loss of BSCs may be synonymous with crossing degradation thresholds. However, assisted recovery of BSCs may allow a transition from a degraded steady state to a more desired alternative steady state. In practice, BSC rehabilitation has three major components: (1) establishment of goals; (2) selection and implementation of rehabilitation techniques; and (3) monitoring. Statistical predictive modeling is a useful method for estimating the potential BSC condition of a rehabilitation site. Various rehabilitation techniques attempt to correct, in decreasing order of difficulty, active soil erosion (e.g., stabilization techniques), resource deficiencies (e.g., moisture and nutrient augmentation), or BSC propagule scarcity (e.g., inoculation). Success will probably be contingent on prior evaluation of site conditions and accurate identification of constraints to BSC reestablishment. Rehabilitation of BSCs is attainable and may be required in the recovery of some ecosystems. The strong influence that BSCs exert on ecosystems is an underexploited opportunity for restorationists to return disturbed ecosystems to a desirable trajectory.","ISSN":"1061-2971","note":"1","shortTitle":"Biological soil crust rehabilitation in theory and practice: An underexploited opportunity","author":[{"family":"Bowker","given":"M. A."}],"issued":{"date-parts":[["2007"]]}}},{"id":7371,"uris":["http://zotero.org/users/688880/items/LILVEXPK"],"uri":["http://zotero.org/users/688880/items/LILVEXPK"],"itemData":{"id":7371,"type":"article-journal","title":"Rapidly restoring biological soil crusts and ecosystem functions in a severely disturbed desert ecosystem","container-title":"Ecological Applications","page":"1260-1272","volume":"26","issue":"4","source":"esajournals.onlinelibrary.wiley.com (Atypon)","abstract":"Abstract Restoring biological soil crusts (biocrusts) in degraded drylands can contribute to recovery of ecosystem functions that have global implications, including erosion resistance and nutrient cycling. To examine techniques for restoring biocrusts, we conducted a replicated, factorial experiment on recently abandoned road surfaces by applying biocrust inoculation (salvaged and stored dry for two years), salvaged topsoil, an abiotic soil amendment (wood shavings), and planting of a dominant perennial shrub (Ambrosia dumosa). Eighteen months after treatments, we measured biocrust abundance and species composition, soil chlorophyll a content and fertility, and soil resistance to erosion. Biocrust addition significantly accelerated biocrust recovery on disturbed soils, including increasing lichen and moss cover and cyanobacteria colonization. Compared to undisturbed controls, inoculated plots had similar lichen and moss composition, recovered 43% of total cyanobacteria density, had similar soil chlorophyll content, and exhibited recovery of soil fertility and soil stability. Inoculation was the only treatment that generated lichen and moss cover. Topsoil application resulted in partial recovery of the cyanobacteria community and soil properties. Compared to untreated disturbed plots, topsoil application without inoculum increased cyanobacteria density by 186% and moderately improved soil chlorophyll and ammonium content and soil stability. Topsoil application produced 22% and 51% of the cyanobacteria density g?1 soil compared to undisturbed and inoculated plots, respectively. Plots not treated with either topsoil or inoculum had significantly lower cyanobacteria density, soil chlorophyll and ammonium concentrations, and significantly higher soil nitrate concentration. Wood shavings and Ambrosia had no influence on biocrust lichen and moss species recovery but did affect cyanobacteria composition and soil fertility. Inoculation of severely disturbed soil with native biocrusts rapidly restored biocrust communities and soil stability such that restored areas were similar to undisturbed desert within three years. Using salvaged biocrust as inoculum can be an effective tool in ecological restoration because of its efficacy and simple implementation. Although salvaging biocrust material can be technically difficult and potentially costly, utilizing opportunities to salvage material in planned future disturbance can provide additional land management tools.","DOI":"10.1002/15-0973","ISSN":"1051-0761","journalAbbreviation":"Ecological Applications","author":[{"literal":"Chiquoine Lindsay P."},{"literal":"Abella Scott R."},{"literal":"Bowker Matthew A."}],"issued":{"date-parts":[["2016",6,8]]}}}],"schema":"https://github.com/citation-style-language/schema/raw/master/csl-citation.json"} </w:instrText>
      </w:r>
      <w:r w:rsidR="006356FC" w:rsidRPr="00A6092D">
        <w:rPr>
          <w:color w:val="000000" w:themeColor="text1"/>
        </w:rPr>
        <w:fldChar w:fldCharType="separate"/>
      </w:r>
      <w:r w:rsidR="006356FC" w:rsidRPr="00A6092D">
        <w:rPr>
          <w:noProof/>
          <w:color w:val="000000" w:themeColor="text1"/>
        </w:rPr>
        <w:t>(Bowker 2007, Chiquoine Lindsay P. et al. 2016)</w:t>
      </w:r>
      <w:r w:rsidR="006356FC" w:rsidRPr="00A6092D">
        <w:rPr>
          <w:color w:val="000000" w:themeColor="text1"/>
        </w:rPr>
        <w:fldChar w:fldCharType="end"/>
      </w:r>
      <w:r w:rsidRPr="00A6092D">
        <w:rPr>
          <w:color w:val="000000" w:themeColor="text1"/>
        </w:rPr>
        <w:t xml:space="preserve">. </w:t>
      </w:r>
      <w:commentRangeEnd w:id="42"/>
      <w:r w:rsidRPr="00A6092D">
        <w:rPr>
          <w:color w:val="000000" w:themeColor="text1"/>
        </w:rPr>
        <w:commentReference w:id="42"/>
      </w:r>
      <w:commentRangeEnd w:id="41"/>
      <w:r w:rsidR="004E4C58" w:rsidRPr="00A6092D">
        <w:rPr>
          <w:rStyle w:val="CommentReference"/>
          <w:color w:val="000000" w:themeColor="text1"/>
        </w:rPr>
        <w:commentReference w:id="41"/>
      </w:r>
    </w:p>
    <w:p w14:paraId="370D3BC3" w14:textId="7513D0F8" w:rsidR="006F26CF" w:rsidRPr="00A6092D" w:rsidRDefault="00076DB6">
      <w:pPr>
        <w:rPr>
          <w:color w:val="000000" w:themeColor="text1"/>
        </w:rPr>
      </w:pPr>
      <w:r w:rsidRPr="00A6092D">
        <w:rPr>
          <w:rFonts w:cs="Times New Roman"/>
          <w:color w:val="000000" w:themeColor="text1"/>
        </w:rPr>
        <w:t>In contrast, the</w:t>
      </w:r>
      <w:r w:rsidR="00AF68FE" w:rsidRPr="00A6092D">
        <w:rPr>
          <w:rFonts w:cs="Times New Roman"/>
          <w:color w:val="000000" w:themeColor="text1"/>
        </w:rPr>
        <w:t xml:space="preserve"> </w:t>
      </w:r>
      <w:r w:rsidRPr="00A6092D">
        <w:rPr>
          <w:rFonts w:cs="Times New Roman"/>
          <w:color w:val="000000" w:themeColor="text1"/>
        </w:rPr>
        <w:t>SGH predicts that soil crusts may have a positive effect on vascular plant establishment in stressful environments</w:t>
      </w:r>
      <w:r w:rsidR="00AF68FE" w:rsidRPr="00A6092D">
        <w:rPr>
          <w:rFonts w:cs="Times New Roman"/>
          <w:color w:val="000000" w:themeColor="text1"/>
        </w:rPr>
        <w:t>.</w:t>
      </w:r>
      <w:r w:rsidRPr="00A6092D">
        <w:rPr>
          <w:rFonts w:cs="Times New Roman"/>
          <w:color w:val="000000" w:themeColor="text1"/>
        </w:rPr>
        <w:t xml:space="preserve"> </w:t>
      </w:r>
      <w:commentRangeStart w:id="43"/>
      <w:r w:rsidR="00AF68FE" w:rsidRPr="00A6092D">
        <w:rPr>
          <w:rFonts w:cs="Times New Roman"/>
          <w:color w:val="000000" w:themeColor="text1"/>
        </w:rPr>
        <w:t xml:space="preserve">Indeed, </w:t>
      </w:r>
      <w:r w:rsidRPr="00A6092D">
        <w:rPr>
          <w:rFonts w:cs="Times New Roman"/>
          <w:color w:val="000000" w:themeColor="text1"/>
        </w:rPr>
        <w:t>some</w:t>
      </w:r>
      <w:r w:rsidR="00AF68FE" w:rsidRPr="00A6092D">
        <w:rPr>
          <w:rFonts w:cs="Times New Roman"/>
          <w:color w:val="000000" w:themeColor="text1"/>
        </w:rPr>
        <w:t xml:space="preserve"> studies have found that bryophytes</w:t>
      </w:r>
      <w:r w:rsidRPr="00A6092D">
        <w:rPr>
          <w:rFonts w:cs="Times New Roman"/>
          <w:color w:val="000000" w:themeColor="text1"/>
        </w:rPr>
        <w:t xml:space="preserve"> can facilitate</w:t>
      </w:r>
      <w:r w:rsidR="00AF68FE" w:rsidRPr="00A6092D">
        <w:rPr>
          <w:rFonts w:cs="Times New Roman"/>
          <w:color w:val="000000" w:themeColor="text1"/>
        </w:rPr>
        <w:t xml:space="preserve"> vascular plant germination, survival and growth</w:t>
      </w:r>
      <w:r w:rsidRPr="00A6092D">
        <w:rPr>
          <w:rFonts w:cs="Times New Roman"/>
          <w:color w:val="000000" w:themeColor="text1"/>
        </w:rPr>
        <w:t xml:space="preserve"> </w:t>
      </w:r>
      <w:r w:rsidRPr="00A6092D">
        <w:rPr>
          <w:rFonts w:cs="Times New Roman"/>
          <w:color w:val="000000" w:themeColor="text1"/>
        </w:rPr>
        <w:fldChar w:fldCharType="begin"/>
      </w:r>
      <w:r w:rsidRPr="00A6092D">
        <w:rPr>
          <w:rFonts w:cs="Times New Roman"/>
          <w:color w:val="000000" w:themeColor="text1"/>
        </w:rPr>
        <w:instrText xml:space="preserve"> ADDIN ZOTERO_ITEM CSL_CITATION {"citationID":"kPIDP0rZ","properties":{"formattedCitation":"(Rayburn et al. 2012)","plainCitation":"(Rayburn et al. 2012)","noteIndex":0},"citationItems":[{"id":2160,"uris":["http://zotero.org/users/688880/items/MWT9S2RD"],"uri":["http://zotero.org/users/688880/items/MWT9S2RD"],"itemData":{"id":2160,"type":"article-journal","title":"Possible Effects of Moss on Distribution and Performance of a Threatened Endemic Primrose","container-title":"Western North American Naturalist","page":"84-92","volume":"72","issue":"1","source":"bioone.org (Atypon)","abstract":"ARSTRACT.  Mosses may compete with vascular plants for limited soil resources, facilitate vascular plants by buffering extremes in abiotic conditions, and potentially trap seeds and provide safe sites for germination and establishment. We conducted a field study to investigate the effects of moss on the distribution and performance of Primula cusickiana var. maguirei, a threatened endemic perennial forb that occurs in an extremely narrow range within a single canyon in northern Utah, USA. Within the study population, we found that primroses occurred far more often on moss patches than on other substrates and that primroses occurring on moss patches had increased basal area and flower production. Furthermore, analyses revealed that soil under moss patches with primrose present had more organic matter, elevated magnesium concentrations, and lower Ca:Mg ratios. Our results suggest at least 3 hypotheses that may be evaluated through future studies. First, moss may facilitate P. cusickiana var. maguirei via the provision of increased soil resources. Second, moss may trap primrose seeds, leading to the observed pattern of distribution. and third, mosses and the primrose may both be responding to an as-yet-unmeasured habitat factor (e.g., soil depth or microtopography). Our results inform future research on P. cusickiana var. maguirei and have direct implications for the conservation of this threatened species.","DOI":"10.3398/064.072.0110","ISSN":"1527-0904","journalAbbreviation":"Western North American Naturalist","author":[{"family":"Rayburn","given":"Andrew P."},{"family":"Davidson","given":"Jacob B."},{"family":"White","given":"Hillary M."}],"issued":{"date-parts":[["2012",4,1]]}}}],"schema":"https://github.com/citation-style-language/schema/raw/master/csl-citation.json"} </w:instrText>
      </w:r>
      <w:r w:rsidRPr="00A6092D">
        <w:rPr>
          <w:rFonts w:cs="Times New Roman"/>
          <w:color w:val="000000" w:themeColor="text1"/>
        </w:rPr>
        <w:fldChar w:fldCharType="separate"/>
      </w:r>
      <w:r w:rsidRPr="00A6092D">
        <w:rPr>
          <w:rFonts w:cs="Times New Roman"/>
          <w:noProof/>
          <w:color w:val="000000" w:themeColor="text1"/>
        </w:rPr>
        <w:t>(Rayburn et al. 2012)</w:t>
      </w:r>
      <w:r w:rsidRPr="00A6092D">
        <w:rPr>
          <w:rFonts w:cs="Times New Roman"/>
          <w:color w:val="000000" w:themeColor="text1"/>
        </w:rPr>
        <w:fldChar w:fldCharType="end"/>
      </w:r>
      <w:r w:rsidR="00AF68FE" w:rsidRPr="00A6092D">
        <w:rPr>
          <w:rFonts w:cs="Times New Roman"/>
          <w:color w:val="000000" w:themeColor="text1"/>
        </w:rPr>
        <w:t xml:space="preserve">.  </w:t>
      </w:r>
      <w:commentRangeEnd w:id="43"/>
      <w:r w:rsidR="00AF68FE" w:rsidRPr="00A6092D">
        <w:rPr>
          <w:color w:val="000000" w:themeColor="text1"/>
        </w:rPr>
        <w:commentReference w:id="43"/>
      </w:r>
      <w:r w:rsidR="00AF68FE" w:rsidRPr="00A6092D">
        <w:rPr>
          <w:rFonts w:cs="Times New Roman"/>
          <w:color w:val="000000" w:themeColor="text1"/>
        </w:rPr>
        <w:t xml:space="preserve">Nonetheless few studies have examined </w:t>
      </w:r>
      <w:r w:rsidR="00AA7176" w:rsidRPr="00A6092D">
        <w:rPr>
          <w:rFonts w:cs="Times New Roman"/>
          <w:color w:val="000000" w:themeColor="text1"/>
        </w:rPr>
        <w:t xml:space="preserve">whether native plants shift from competing with to facilitating exotic species invasion across environmental gradients as the SGH predicts </w:t>
      </w:r>
      <w:r w:rsidR="00AA7176" w:rsidRPr="00A6092D">
        <w:rPr>
          <w:rFonts w:cs="Times New Roman"/>
          <w:color w:val="000000" w:themeColor="text1"/>
        </w:rPr>
        <w:fldChar w:fldCharType="begin"/>
      </w:r>
      <w:r w:rsidR="00AA7176" w:rsidRPr="00A6092D">
        <w:rPr>
          <w:rFonts w:cs="Times New Roman"/>
          <w:color w:val="000000" w:themeColor="text1"/>
        </w:rPr>
        <w:instrText xml:space="preserve"> ADDIN ZOTERO_ITEM CSL_CITATION {"citationID":"cfZioQDG","properties":{"formattedCitation":"(Kleinhesselink et al. 2014)","plainCitation":"(Kleinhesselink et al. 2014)","noteIndex":0},"citationItems":[{"id":102,"uris":["http://zotero.org/users/688880/items/T2QUKMIQ"],"uri":["http://zotero.org/users/688880/items/T2QUKMIQ"],"itemData":{"id":102,"type":"article-journal","title":"Shrubs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AA7176" w:rsidRPr="00A6092D">
        <w:rPr>
          <w:rFonts w:cs="Times New Roman"/>
          <w:color w:val="000000" w:themeColor="text1"/>
        </w:rPr>
        <w:fldChar w:fldCharType="separate"/>
      </w:r>
      <w:r w:rsidR="00AA7176" w:rsidRPr="00A6092D">
        <w:rPr>
          <w:rFonts w:cs="Times New Roman"/>
          <w:noProof/>
          <w:color w:val="000000" w:themeColor="text1"/>
        </w:rPr>
        <w:t>(Kleinhesselink et al. 2014)</w:t>
      </w:r>
      <w:r w:rsidR="00AA7176" w:rsidRPr="00A6092D">
        <w:rPr>
          <w:rFonts w:cs="Times New Roman"/>
          <w:color w:val="000000" w:themeColor="text1"/>
        </w:rPr>
        <w:fldChar w:fldCharType="end"/>
      </w:r>
      <w:r w:rsidR="00AA7176" w:rsidRPr="00A6092D">
        <w:rPr>
          <w:rFonts w:cs="Times New Roman"/>
          <w:color w:val="000000" w:themeColor="text1"/>
        </w:rPr>
        <w:t xml:space="preserve">, fewer still have looked specifically at whether this occurs with non-vascular plants and soil crusts. </w:t>
      </w:r>
      <w:r w:rsidR="00AF68FE" w:rsidRPr="00A6092D">
        <w:rPr>
          <w:rFonts w:cs="Times New Roman"/>
          <w:color w:val="000000" w:themeColor="text1"/>
        </w:rPr>
        <w:t xml:space="preserve">In this study, we investigate the effects of </w:t>
      </w:r>
      <w:r w:rsidR="00AA7176" w:rsidRPr="00A6092D">
        <w:rPr>
          <w:rFonts w:cs="Times New Roman"/>
          <w:color w:val="000000" w:themeColor="text1"/>
        </w:rPr>
        <w:t>soil crusts</w:t>
      </w:r>
      <w:commentRangeStart w:id="44"/>
      <w:r w:rsidR="00AF68FE" w:rsidRPr="00A6092D">
        <w:rPr>
          <w:rFonts w:cs="Times New Roman"/>
          <w:color w:val="000000" w:themeColor="text1"/>
        </w:rPr>
        <w:t xml:space="preserve"> </w:t>
      </w:r>
      <w:commentRangeEnd w:id="44"/>
      <w:r w:rsidR="00AF68FE" w:rsidRPr="00A6092D">
        <w:rPr>
          <w:color w:val="000000" w:themeColor="text1"/>
        </w:rPr>
        <w:commentReference w:id="44"/>
      </w:r>
      <w:r w:rsidR="00AF68FE" w:rsidRPr="00A6092D">
        <w:rPr>
          <w:rFonts w:cs="Times New Roman"/>
          <w:color w:val="000000" w:themeColor="text1"/>
        </w:rPr>
        <w:t xml:space="preserve">on the local distribution of vascular </w:t>
      </w:r>
      <w:r w:rsidR="00AF68FE" w:rsidRPr="00A6092D">
        <w:rPr>
          <w:rFonts w:cs="Times New Roman"/>
          <w:color w:val="000000" w:themeColor="text1"/>
        </w:rPr>
        <w:lastRenderedPageBreak/>
        <w:t xml:space="preserve">plants across an environmental stress gradient and </w:t>
      </w:r>
      <w:r w:rsidR="00AA7176" w:rsidRPr="00A6092D">
        <w:rPr>
          <w:rFonts w:cs="Times New Roman"/>
          <w:color w:val="000000" w:themeColor="text1"/>
        </w:rPr>
        <w:t>experimentally test whether they</w:t>
      </w:r>
      <w:r w:rsidR="00AF68FE" w:rsidRPr="00A6092D">
        <w:rPr>
          <w:rFonts w:cs="Times New Roman"/>
          <w:color w:val="000000" w:themeColor="text1"/>
        </w:rPr>
        <w:t xml:space="preserve"> affect these species’ germination, survival, growth and reproductive output. We test four hypotheses: 1) vascular plants will be found more frequently growing in </w:t>
      </w:r>
      <w:r w:rsidR="00AA7176" w:rsidRPr="00A6092D">
        <w:rPr>
          <w:rFonts w:cs="Times New Roman"/>
          <w:color w:val="000000" w:themeColor="text1"/>
        </w:rPr>
        <w:t>soil crust</w:t>
      </w:r>
      <w:r w:rsidR="00AF68FE" w:rsidRPr="00A6092D">
        <w:rPr>
          <w:rFonts w:cs="Times New Roman"/>
          <w:color w:val="000000" w:themeColor="text1"/>
        </w:rPr>
        <w:t xml:space="preserve"> patches; 2) </w:t>
      </w:r>
      <w:r w:rsidR="00D717EC" w:rsidRPr="00A6092D">
        <w:rPr>
          <w:rFonts w:cs="Times New Roman"/>
          <w:color w:val="000000" w:themeColor="text1"/>
        </w:rPr>
        <w:t>patches</w:t>
      </w:r>
      <w:r w:rsidR="00AA7176" w:rsidRPr="00A6092D">
        <w:rPr>
          <w:rFonts w:cs="Times New Roman"/>
          <w:color w:val="000000" w:themeColor="text1"/>
        </w:rPr>
        <w:t xml:space="preserve"> of soil crust </w:t>
      </w:r>
      <w:r w:rsidR="00AF68FE" w:rsidRPr="00A6092D">
        <w:rPr>
          <w:rFonts w:cs="Times New Roman"/>
          <w:color w:val="000000" w:themeColor="text1"/>
        </w:rPr>
        <w:t xml:space="preserve">will directly facilitate the germination and growth of exotic grasses; 3) the effects of </w:t>
      </w:r>
      <w:r w:rsidR="00AA7176" w:rsidRPr="00A6092D">
        <w:rPr>
          <w:rFonts w:cs="Times New Roman"/>
          <w:color w:val="000000" w:themeColor="text1"/>
        </w:rPr>
        <w:t xml:space="preserve">soil crusts on </w:t>
      </w:r>
      <w:r w:rsidR="00AF68FE" w:rsidRPr="00A6092D">
        <w:rPr>
          <w:rFonts w:cs="Times New Roman"/>
          <w:color w:val="000000" w:themeColor="text1"/>
        </w:rPr>
        <w:t>germination and growth will become more positive</w:t>
      </w:r>
      <w:r w:rsidR="00AA7176" w:rsidRPr="00A6092D">
        <w:rPr>
          <w:rFonts w:cs="Times New Roman"/>
          <w:color w:val="000000" w:themeColor="text1"/>
        </w:rPr>
        <w:t xml:space="preserve"> (or less negative)</w:t>
      </w:r>
      <w:r w:rsidR="00AF68FE" w:rsidRPr="00A6092D">
        <w:rPr>
          <w:rFonts w:cs="Times New Roman"/>
          <w:color w:val="000000" w:themeColor="text1"/>
        </w:rPr>
        <w:t xml:space="preserve"> across an environmental stress gradient.  </w:t>
      </w:r>
    </w:p>
    <w:p w14:paraId="11BA7F6F" w14:textId="77777777" w:rsidR="006F26CF" w:rsidRPr="00A6092D" w:rsidRDefault="00AF68FE" w:rsidP="00727481">
      <w:pPr>
        <w:pStyle w:val="Heading"/>
        <w:ind w:firstLine="0"/>
        <w:rPr>
          <w:color w:val="000000" w:themeColor="text1"/>
        </w:rPr>
      </w:pPr>
      <w:r w:rsidRPr="00A6092D">
        <w:rPr>
          <w:color w:val="000000" w:themeColor="text1"/>
        </w:rPr>
        <w:t xml:space="preserve">Study System </w:t>
      </w:r>
    </w:p>
    <w:p w14:paraId="3AB785C3" w14:textId="6946148F" w:rsidR="006F26CF" w:rsidRPr="00A6092D" w:rsidRDefault="00AF68FE">
      <w:pPr>
        <w:pStyle w:val="BodyA"/>
        <w:spacing w:line="480" w:lineRule="auto"/>
        <w:ind w:firstLine="720"/>
        <w:rPr>
          <w:color w:val="000000" w:themeColor="text1"/>
        </w:rPr>
      </w:pPr>
      <w:r w:rsidRPr="00A6092D">
        <w:rPr>
          <w:rFonts w:ascii="Times New Roman" w:hAnsi="Times New Roman"/>
          <w:color w:val="000000" w:themeColor="text1"/>
        </w:rPr>
        <w:t>We conducted our study in a coastal dune system at Bodega Head in Sonoma County, California (38</w:t>
      </w:r>
      <w:r w:rsidRPr="00A6092D">
        <w:rPr>
          <w:rFonts w:ascii="Symbol" w:eastAsia="Symbol" w:hAnsi="Symbol" w:cs="Symbol"/>
          <w:color w:val="000000" w:themeColor="text1"/>
        </w:rPr>
        <w:t></w:t>
      </w:r>
      <w:r w:rsidRPr="00A6092D">
        <w:rPr>
          <w:rFonts w:ascii="Times New Roman" w:hAnsi="Times New Roman"/>
          <w:color w:val="000000" w:themeColor="text1"/>
        </w:rPr>
        <w:t xml:space="preserve"> 19’ N, 123</w:t>
      </w:r>
      <w:r w:rsidRPr="00A6092D">
        <w:rPr>
          <w:rFonts w:ascii="Symbol" w:eastAsia="Symbol" w:hAnsi="Symbol" w:cs="Symbol"/>
          <w:color w:val="000000" w:themeColor="text1"/>
        </w:rPr>
        <w:t></w:t>
      </w:r>
      <w:r w:rsidRPr="00A6092D">
        <w:rPr>
          <w:rFonts w:ascii="Times New Roman" w:hAnsi="Times New Roman"/>
          <w:color w:val="000000" w:themeColor="text1"/>
        </w:rPr>
        <w:t xml:space="preserve"> 3’ W).  This area has a Mediterranean climate, receiving most of its precipitation between the fall and early spring and northwest winds blow across the site throughout the spring and summer</w:t>
      </w:r>
      <w:r w:rsidR="00AA7176" w:rsidRPr="00A6092D">
        <w:rPr>
          <w:rFonts w:ascii="Times New Roman" w:hAnsi="Times New Roman"/>
          <w:color w:val="000000" w:themeColor="text1"/>
        </w:rPr>
        <w:t xml:space="preserve">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{"citationID":"IH5wrTwJ","properties":{"formattedCitation":"(Barbour et al. 1973)","plainCitation":"(Barbour et al. 1973)","noteIndex":0},"citationItems":[{"id":430,"uris":["http://zotero.org/users/688880/items/ZIIED3A6"],"uri":["http://zotero.org/users/688880/items/ZIIED3A6"],"itemData":{"id":430,"type":"book","title":"Coastal ecology: Bodega Head","publisher":"University of California Press","publisher-place":"Berkeley","event-place":"Berkeley","shortTitle":"Coastal ecology: Bodega Head","author":[{"family":"Barbour","given":"Michael G."},{"family":"RB","given":"Craig"},{"family":"FR","given":"Drysdale"},{"family":"MT","given":"Ghiselin"}],"issued":{"date-parts":[["1973"]]}}}],"schema":"https://github.com/citation-style-language/schema/raw/master/csl-citation.json"}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(Barbour et al. 1973)</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soil at this site is composed almost entirely of fine to coarse dune sands low in nutrients and organic matter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{"citationID":"chkQVFyi","properties":{"formattedCitation":"(McNeil and Cushman 2005, Lortie and Cushman 2007, Cushman et al. 2010, Kleinhesselink et al. 2014)","plainCitation":"(McNeil and Cushman 2005, Lortie and Cushman 2007, Cushman et al. 2010, Kleinhesselink et al. 2014)","noteIndex":0},"citationItems":[{"id":368,"uris":["http://zotero.org/users/688880/items/J5GQ6SGT"],"uri":["http://zotero.org/users/688880/items/J5GQ6SGT"],"itemData":{"id":368,"type":"article-journal","title":"Indirect effects of deer herbivory on local nitrogen availability in a coastal dune ecosystem","container-title":"Oikos","page":"124-132","volume":"110","abstract":"Herbivores can have indirect effects on local nutrient availability if their direct effects on plants lead to changes in the amount or chemical composition of litter reaching the soil surface. Using two exclosure experiments, we evaluated this possibility for black-tailed deer (Odocoileus hemionus columbianus) feeding on silver bush lupine (Lupinus chamissonis) in a coastal dune system in northern California. Our first experiment assessed the effects of deer herbivory on 360 lupines that were tracked from newly germinated seedlings in 1996 and 1997 until 2000, when most surviving individuals had reached reproductive age. Results from this experiment showed that browsing by deer significantly reduced growth rates and seed production of lupines and delayed the onset of reproductive maturity. Although deer had no effect on the density of litter accumulating underneath shrubs (g m−2), browsing significantly decreased C:N ratios of leaf tissue, due primarily to increased nitrogen content of leaves. Deer browsing also caused significantly increased net nitrogen mineralization rates in the soil under shrubs, although pools of ammonium and nitrate were uninfluenced. The second experiment examined 72 established bush lupines from 1997 to 2000, and showed that deer browsing significantly decreased seed production but had no effect on shrub growth. We also detected trends for browsed shrubs to have reduced pools of ammonium and nitrate underneath their canopies, although no such patterns emerged for nitrogen mineralization rates. Collectively, these data suggest that changes in litter quality, more so than litter quantity, contributed to the indirect effects of deer herbivory on local nitrogen dynamics. We hypothesize that deer browsing induced chemical changes in lupine plant tissue, which increased the nitrogen content of litter reaching the soil surface and subsequently increased rates of nitrogen mineralization.","DOI":"10.1111/j.0030-1299.2005.13686.x","ISSN":"1600-0706","note":"1","shortTitle":"Indirect effects of deer herbivory on local nitrogen availability in a coastal dune ecosystem","author":[{"family":"McNeil","given":"Sean G."},{"family":"Cushman","given":"J. Hall"}],"issued":{"date-parts":[["2005"]]}}},{"id":370,"uris":["http://zotero.org/users/688880/items/FPAVZD89"],"uri":["http://zotero.org/users/688880/items/FPAVZD89"],"itemData":{"id":370,"type":"article-journal","title":"Effects of a directional abiotic gradient on plant community dynamics and invasion in a coastal dune system","container-title":"Journal of Ecology","page":"468-481","volume":"95","issue":"3","source":"CrossRef","DOI":"10.1111/j.1365-2745.2007.01231.x","ISSN":"0022-0477, 1365-2745","author":[{"family":"Lortie","given":"Christopher J."},{"family":"Cushman","given":"J. Hall"}],"issued":{"date-parts":[["2007",5]]}}},{"id":1747,"uris":["http://zotero.org/users/688880/items/NDTTRR6S"],"uri":["http://zotero.org/users/688880/items/NDTTRR6S"],"itemData":{"id":1747,"type":"article-journal","title":"Shrubs as ecosystem engineers in a coastal dune: influences on plant populations, communities and ecosystems","container-title":"Journal of Vegetation Science","page":"821-831","volume":"21","abstract":"Question How do two shrubs with contrasting life-history characteristics influence abundance of dominant plant taxa, species richness and aboveground biomass of grasses and forbs, litter accumulation, nitrogen pools and mineralization rates? How are these shrubs - and thus their effects on populations, communities and ecosystems - distributed spatially across the landscape? Location Coastal hind-dune system, Bodega Head, northern California. Methods In each of 4 years, we compared vegetation, leaf litter and soil nitrogen under canopies of two native shrubs - Ericameria ericoides and the nitrogen-fixing Lupinus chamissonis - with those in adjacent open dunes. Results At the population level, density and cover of the native forb Claytonia perfoliata and the exotic grass Bromus diandrus were higher under shrubs than in shrub-free areas, whereas they were lower under shrubs for the exotic grass Vulpia bromoides. In contrast, cover of three native moss species was highest under Ericameria and equally low under Lupinus and shrub-free areas. At community level, species richness and aboveground biomass of herbaceous dicots was lower beneath shrubs, whereas no pattern emerged for grasses. At ecosystem level, areas beneath shrubs accumulated more leaf litter and had larger pools of soil ammonium and nitrate. Rates of nitrate mineralization were higher under Lupinus, followed by Ericameria and then open dune. At landscape level, the two shrubs - and their distinctive vegetation and soils - frequently had uniform spatial distributions, and the distance separating neighbouring shrubs increased as their combined sizes increased. Conclusions Collectively, these data suggest that both shrubs serve as ecosystem engineers in this coastal dune, having influences at multiple levels of biological organization. Our data also suggest that intraspecific competition influenced the spatial distributions of these shrubs and thus altered the distribution of their effects throughout the landscape.","DOI":"10.1111/j.1654-1103.2010.01196.x","ISSN":"1100-9233","note":"5","shortTitle":"Shrubs as ecosystem engineers in a coastal dune: influences on plant populations, communities and ecosystems","author":[{"family":"Cushman","given":"J. H."},{"family":"Waller","given":"J. C."},{"family":"Hoak","given":"D. R."}],"issued":{"date-parts":[["2010"]]}}},{"id":102,"uris":["http://zotero.org/users/688880/items/T2QUKMIQ"],"uri":["http://zotero.org/users/688880/items/T2QUKMIQ"],"itemData":{"id":102,"type":"article-journal","title":"Shrubs as ecosystem engineers across an environmental gradient: effects on species richness and exotic plant invasion","container-title":"Oecologia","page":"1277-1290","volume":"175","issue":"4","source":"link.springer.com","abstract":"Ecosystem-engineering plants modify the physical environment and can increase species diversity and exotic species invasion. At the individual level, the effects of ecosystem engineers on other plants often become more positive in stressful environments. In this study, we investigated whether the community-level effects of ecosystem engineers also become stronger in more stressful environments. Using comparative and experimental approaches, we assessed the ability of a native shrub (Ericameria ericoides) to act as an ecosystem engineer across a stress gradient in a coastal dune in northern California, USA. We found increased coarse organic matter and lower wind speeds within shrub patches. Growth of a dominant invasive grass (Bromus diandrus) was facilitated both by aboveground shrub biomass and by growing in soil taken from shrub patches. Experimental removal of shrubs negatively affected species most associated with shrubs and positively affected species most often found outside of shrubs. Counter to the stress-gradient hypothesis, the effects of shrubs on the physical environment and individual plant growth did not increase across the established stress gradient at this site. At the community level, shrub patches increased beta diversity, and contained greater rarified richness and exotic plant cover than shrub-free patches. Shrub effects on rarified richness increased with environmental stress, but effects on exotic cover and beta diversity did not. Our study provides evidence for the community-level effects of shrubs as ecosystem engineers in this system, but shows that these effects do not necessarily become stronger in more stressful environments.","DOI":"10.1007/s00442-014-2972-0","ISSN":"0029-8549, 1432-1939","shortTitle":"Shrubs as ecosystem engineers across an environmental gradient","journalAbbreviation":"Oecologia","language":"en","author":[{"family":"Kleinhesselink","given":"Andrew R."},{"family":"Magnoli","given":"Susan M."},{"family":"Cushman","given":"J. Hall"}],"issued":{"date-parts":[["2014",5,29]]}}}],"schema":"https://github.com/citation-style-language/schema/raw/master/csl-citation.json"}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(McNeil and Cushman 2005, Lortie and Cushman 2007, Cushman et al. 2010, Kleinhesselink et al. 2014)</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The study area is located between two large dune ridges that run in the direction of the prevailing winds.  This site spans a gradient in soil conditions and wind speed that creates a large gradient in plant size and species composition which we refer to as a stress gradient.  The details of this environmental stress gradient are thoroughly described in previous publications from this site (see Lortie and Cushman 2007; Kleinhesselink et al. 2014).  Soil nitrate pools, soil water field capacity, average plant size, perennial cover, native plant cover and species richness are highest at the east or “sheltered” end of the trough and decrease towards the west or “exposed” end.  Soil coarseness, wind speed, bare ground, annual plant cover and non-native plant cover also follow </w:t>
      </w:r>
      <w:r w:rsidRPr="00A6092D">
        <w:rPr>
          <w:rFonts w:ascii="Times New Roman" w:hAnsi="Times New Roman"/>
          <w:color w:val="000000" w:themeColor="text1"/>
        </w:rPr>
        <w:lastRenderedPageBreak/>
        <w:t>the gradient and are highest at the exposed end of the gradient and decrease towards the sheltered end</w:t>
      </w:r>
      <w:r w:rsidR="00AA7176" w:rsidRPr="00A6092D">
        <w:rPr>
          <w:rFonts w:ascii="Times New Roman" w:hAnsi="Times New Roman"/>
          <w:color w:val="000000" w:themeColor="text1"/>
        </w:rPr>
        <w:t xml:space="preserve">. </w:t>
      </w:r>
      <w:r w:rsidRPr="00A6092D">
        <w:rPr>
          <w:rFonts w:ascii="Times New Roman" w:hAnsi="Times New Roman"/>
          <w:i/>
          <w:color w:val="000000" w:themeColor="text1"/>
        </w:rPr>
        <w:t xml:space="preserve">Bromus diandrus </w:t>
      </w:r>
      <w:r w:rsidRPr="00A6092D">
        <w:rPr>
          <w:rFonts w:ascii="Times New Roman" w:hAnsi="Times New Roman"/>
          <w:color w:val="000000" w:themeColor="text1"/>
        </w:rPr>
        <w:t xml:space="preserve">(Poaceae; hereafter referred to as a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two species of </w:t>
      </w:r>
      <w:r w:rsidRPr="00A6092D">
        <w:rPr>
          <w:rFonts w:ascii="Times New Roman" w:hAnsi="Times New Roman"/>
          <w:i/>
          <w:color w:val="000000" w:themeColor="text1"/>
        </w:rPr>
        <w:t>Vulpia</w:t>
      </w:r>
      <w:r w:rsidRPr="00A6092D">
        <w:rPr>
          <w:rFonts w:ascii="Times New Roman" w:hAnsi="Times New Roman"/>
          <w:color w:val="000000" w:themeColor="text1"/>
        </w:rPr>
        <w:t xml:space="preserve"> (</w:t>
      </w:r>
      <w:r w:rsidRPr="00A6092D">
        <w:rPr>
          <w:rFonts w:ascii="Times New Roman" w:hAnsi="Times New Roman"/>
          <w:i/>
          <w:color w:val="000000" w:themeColor="text1"/>
        </w:rPr>
        <w:t>Vulpia bromoides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 myuros</w:t>
      </w:r>
      <w:r w:rsidRPr="00A6092D">
        <w:rPr>
          <w:rFonts w:ascii="Times New Roman" w:hAnsi="Times New Roman"/>
          <w:color w:val="000000" w:themeColor="text1"/>
        </w:rPr>
        <w:t xml:space="preserve">) are common exotic annual grass species at this site and throughout coastal California.  We treat the two </w:t>
      </w:r>
      <w:r w:rsidRPr="00A6092D">
        <w:rPr>
          <w:rFonts w:ascii="Times New Roman" w:hAnsi="Times New Roman"/>
          <w:i/>
          <w:color w:val="000000" w:themeColor="text1"/>
        </w:rPr>
        <w:t>Vulpia</w:t>
      </w:r>
      <w:r w:rsidRPr="00A6092D">
        <w:rPr>
          <w:rFonts w:ascii="Times New Roman" w:hAnsi="Times New Roman"/>
          <w:color w:val="000000" w:themeColor="text1"/>
        </w:rPr>
        <w:t xml:space="preserve"> species as one taxon in our study because we were not always able to identify them to species in the field. </w:t>
      </w:r>
    </w:p>
    <w:p w14:paraId="2D936BC6" w14:textId="77777777" w:rsidR="006F26CF" w:rsidRPr="00A6092D" w:rsidRDefault="00AF68FE">
      <w:pPr>
        <w:pStyle w:val="BodyA"/>
        <w:spacing w:line="480" w:lineRule="auto"/>
        <w:rPr>
          <w:rFonts w:ascii="Times New Roman" w:hAnsi="Times New Roman"/>
          <w:b/>
          <w:color w:val="000000" w:themeColor="text1"/>
        </w:rPr>
      </w:pPr>
      <w:r w:rsidRPr="00A6092D">
        <w:rPr>
          <w:rFonts w:ascii="Times New Roman" w:hAnsi="Times New Roman"/>
          <w:color w:val="000000" w:themeColor="text1"/>
        </w:rPr>
        <w:tab/>
        <w:t xml:space="preserve">Bryophytes and lichens constitute an important part of the ground cover at this site.  The most abundant bryophyte is </w:t>
      </w:r>
      <w:r w:rsidRPr="00A6092D">
        <w:rPr>
          <w:rFonts w:ascii="Times New Roman" w:hAnsi="Times New Roman"/>
          <w:i/>
          <w:color w:val="000000" w:themeColor="text1"/>
        </w:rPr>
        <w:t>Syntrichia ruralis</w:t>
      </w:r>
      <w:r w:rsidRPr="00A6092D">
        <w:rPr>
          <w:rFonts w:ascii="Times New Roman" w:hAnsi="Times New Roman"/>
          <w:color w:val="000000" w:themeColor="text1"/>
        </w:rPr>
        <w:t xml:space="preserve"> [Pottiaceae] which is a large drought tolerant moss species common in seasonally dry environments across California (Malcolm et al. 2009). Other bryophytes common at this site are </w:t>
      </w:r>
      <w:r w:rsidRPr="00A6092D">
        <w:rPr>
          <w:rFonts w:ascii="Times New Roman" w:hAnsi="Times New Roman"/>
          <w:i/>
          <w:color w:val="000000" w:themeColor="text1"/>
        </w:rPr>
        <w:t>Homalothecium</w:t>
      </w:r>
      <w:r w:rsidRPr="00A6092D">
        <w:rPr>
          <w:rFonts w:ascii="Times New Roman" w:hAnsi="Times New Roman"/>
          <w:color w:val="000000" w:themeColor="text1"/>
        </w:rPr>
        <w:t xml:space="preserve"> </w:t>
      </w:r>
      <w:r w:rsidRPr="00A6092D">
        <w:rPr>
          <w:rFonts w:ascii="Times New Roman" w:hAnsi="Times New Roman"/>
          <w:i/>
          <w:color w:val="000000" w:themeColor="text1"/>
        </w:rPr>
        <w:t>arenarium</w:t>
      </w:r>
      <w:r w:rsidRPr="00A6092D">
        <w:rPr>
          <w:rFonts w:ascii="Times New Roman" w:hAnsi="Times New Roman"/>
          <w:color w:val="000000" w:themeColor="text1"/>
        </w:rPr>
        <w:t xml:space="preserve"> [Brachytheceae] and </w:t>
      </w:r>
      <w:r w:rsidRPr="00A6092D">
        <w:rPr>
          <w:rFonts w:ascii="Times New Roman" w:hAnsi="Times New Roman"/>
          <w:i/>
          <w:iCs/>
          <w:color w:val="000000" w:themeColor="text1"/>
        </w:rPr>
        <w:t>Didymodon vinealis</w:t>
      </w:r>
      <w:r w:rsidRPr="00A6092D">
        <w:rPr>
          <w:rFonts w:ascii="Times New Roman" w:hAnsi="Times New Roman"/>
          <w:color w:val="000000" w:themeColor="text1"/>
        </w:rPr>
        <w:t xml:space="preserve"> [Pottiaceae].</w:t>
      </w:r>
    </w:p>
    <w:p w14:paraId="0B9A4DEB" w14:textId="77777777" w:rsidR="006F26CF" w:rsidRPr="00A6092D" w:rsidRDefault="00AF68FE" w:rsidP="00727481">
      <w:pPr>
        <w:pStyle w:val="Heading"/>
        <w:ind w:firstLine="0"/>
        <w:rPr>
          <w:color w:val="000000" w:themeColor="text1"/>
        </w:rPr>
      </w:pPr>
      <w:r w:rsidRPr="00A6092D">
        <w:rPr>
          <w:color w:val="000000" w:themeColor="text1"/>
        </w:rPr>
        <w:t>Methods</w:t>
      </w:r>
    </w:p>
    <w:p w14:paraId="39ABF2AF" w14:textId="77777777" w:rsidR="006F26CF" w:rsidRPr="00A6092D" w:rsidRDefault="00AF68FE" w:rsidP="00727481">
      <w:pPr>
        <w:pStyle w:val="Heading2"/>
        <w:ind w:firstLine="0"/>
        <w:rPr>
          <w:color w:val="000000" w:themeColor="text1"/>
        </w:rPr>
      </w:pPr>
      <w:r w:rsidRPr="00A6092D">
        <w:rPr>
          <w:color w:val="000000" w:themeColor="text1"/>
        </w:rPr>
        <w:t>Bryophyte patches across the dune stress gradient</w:t>
      </w:r>
    </w:p>
    <w:p w14:paraId="1489F3E6" w14:textId="77777777" w:rsidR="006F26CF" w:rsidRPr="00A6092D" w:rsidRDefault="00AF68FE">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szCs w:val="20"/>
        </w:rPr>
        <w:t xml:space="preserve">We established </w:t>
      </w:r>
      <w:r w:rsidRPr="00A6092D">
        <w:rPr>
          <w:rFonts w:ascii="Times New Roman" w:hAnsi="Times New Roman"/>
          <w:color w:val="000000" w:themeColor="text1"/>
        </w:rPr>
        <w:t>23 20-m transects spaced approximately 10 m apart along the 220 m long stress gradient documented by Lortie and Cushman (2007) and Kleinhesselink et al. (2014).  Each transect ran perpendicular to the dune gradient.  The most southeasterly transect occurred at the sheltered low stress end, and the most northwesterly transect occurred at the more exposed high stress end of the gradient.  For the remainder of the paper, we refer to position along the gradient in meters away from the more sheltered southeast end of the gradient.</w:t>
      </w:r>
    </w:p>
    <w:p w14:paraId="0B5E8D9C" w14:textId="77777777" w:rsidR="006F26CF" w:rsidRPr="00A6092D" w:rsidRDefault="00AF68FE">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In order to determine cover of bryophytes across this study site and their association with the focal species of annual grass and other vascular plants we recorded bryophyte cover at 25 </w:t>
      </w:r>
      <w:r w:rsidRPr="00A6092D">
        <w:rPr>
          <w:rFonts w:ascii="Times New Roman" w:hAnsi="Times New Roman"/>
          <w:color w:val="000000" w:themeColor="text1"/>
        </w:rPr>
        <w:lastRenderedPageBreak/>
        <w:t>points randomly spaced on each of the 23 transects described above.  At each point we recorded the species identity of any vascular plant rooted within 1 cm of the point.</w:t>
      </w:r>
    </w:p>
    <w:p w14:paraId="456B3EFC" w14:textId="4F849EAE" w:rsidR="006F26CF" w:rsidRPr="00A6092D" w:rsidRDefault="00AF68FE" w:rsidP="00727481">
      <w:pPr>
        <w:pStyle w:val="Heading2"/>
        <w:ind w:firstLine="0"/>
        <w:rPr>
          <w:color w:val="000000" w:themeColor="text1"/>
        </w:rPr>
      </w:pPr>
      <w:r w:rsidRPr="00A6092D">
        <w:rPr>
          <w:color w:val="000000" w:themeColor="text1"/>
        </w:rPr>
        <w:t>Bryophyte effects on Bromus</w:t>
      </w:r>
      <w:r w:rsidR="00727481" w:rsidRPr="00A6092D">
        <w:rPr>
          <w:color w:val="000000" w:themeColor="text1"/>
        </w:rPr>
        <w:t xml:space="preserve"> </w:t>
      </w:r>
      <w:r w:rsidRPr="00A6092D">
        <w:rPr>
          <w:color w:val="000000" w:themeColor="text1"/>
        </w:rPr>
        <w:t xml:space="preserve">and Vulpia </w:t>
      </w:r>
    </w:p>
    <w:p w14:paraId="3E5C34EB" w14:textId="77777777" w:rsidR="006F26CF" w:rsidRPr="00A6092D" w:rsidRDefault="00AF68FE">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We established a field experiment in winter 2009/2010 to directly observe the effects of bryophyte cover on the germination, survival, growth and reproduction of both grass species. For each species we established 18 separate study blocks centered on large moss patches, almost exclusively composed of </w:t>
      </w:r>
      <w:r w:rsidRPr="00A6092D">
        <w:rPr>
          <w:rFonts w:ascii="Times New Roman" w:hAnsi="Times New Roman"/>
          <w:i/>
          <w:color w:val="000000" w:themeColor="text1"/>
        </w:rPr>
        <w:t>Syntrychia ruralis</w:t>
      </w:r>
      <w:r w:rsidRPr="00A6092D">
        <w:rPr>
          <w:rFonts w:ascii="Times New Roman" w:hAnsi="Times New Roman"/>
          <w:color w:val="000000" w:themeColor="text1"/>
        </w:rPr>
        <w:t xml:space="preserve">, greater than 15 cm across.  Each block was established away from shrubs and other large perennial plants.  Nine blocks were located at the ‘low stress’ end of the gradient and nine were located at the ‘high stress’ end of the gradient.  Each block consisted of three separate patches 10 cm long and 5 cm wide.  Two patches were located within a natural mat of moss.  We left one of these un-manipulated, but carefully removed the moss from the other.  The third patch was located next to the natural moss patch but on naturally bare sand.  Within each patch we planted five seeds of the either </w:t>
      </w:r>
      <w:r w:rsidRPr="00A6092D">
        <w:rPr>
          <w:rFonts w:ascii="Times New Roman" w:hAnsi="Times New Roman"/>
          <w:i/>
          <w:color w:val="000000" w:themeColor="text1"/>
        </w:rPr>
        <w:t>Vulpia</w:t>
      </w:r>
      <w:r w:rsidRPr="00A6092D">
        <w:rPr>
          <w:rFonts w:ascii="Times New Roman" w:hAnsi="Times New Roman"/>
          <w:color w:val="000000" w:themeColor="text1"/>
        </w:rPr>
        <w:t xml:space="preserve"> or </w:t>
      </w:r>
      <w:r w:rsidRPr="00A6092D">
        <w:rPr>
          <w:rFonts w:ascii="Times New Roman" w:hAnsi="Times New Roman"/>
          <w:i/>
          <w:color w:val="000000" w:themeColor="text1"/>
        </w:rPr>
        <w:t>Bromus</w:t>
      </w:r>
      <w:r w:rsidRPr="00A6092D">
        <w:rPr>
          <w:rFonts w:ascii="Times New Roman" w:hAnsi="Times New Roman"/>
          <w:color w:val="000000" w:themeColor="text1"/>
        </w:rPr>
        <w:t xml:space="preserve">.  Both </w:t>
      </w:r>
      <w:r w:rsidRPr="00A6092D">
        <w:rPr>
          <w:rFonts w:ascii="Times New Roman" w:hAnsi="Times New Roman"/>
          <w:i/>
          <w:color w:val="000000" w:themeColor="text1"/>
        </w:rPr>
        <w:t>Vulpia</w:t>
      </w:r>
      <w:r w:rsidRPr="00A6092D">
        <w:rPr>
          <w:rFonts w:ascii="Times New Roman" w:hAnsi="Times New Roman"/>
          <w:color w:val="000000" w:themeColor="text1"/>
        </w:rPr>
        <w:t xml:space="preserve"> and </w:t>
      </w:r>
      <w:r w:rsidRPr="00A6092D">
        <w:rPr>
          <w:rFonts w:ascii="Times New Roman" w:hAnsi="Times New Roman"/>
          <w:i/>
          <w:color w:val="000000" w:themeColor="text1"/>
        </w:rPr>
        <w:t>Bromus</w:t>
      </w:r>
      <w:r w:rsidRPr="00A6092D">
        <w:rPr>
          <w:rFonts w:ascii="Times New Roman" w:hAnsi="Times New Roman"/>
          <w:color w:val="000000" w:themeColor="text1"/>
        </w:rPr>
        <w:t xml:space="preserve"> seeds have long awns on their seeds.  To prevent the seeds from blowing out of the plots we glued each seed by its awn to a small piece plastic coated wire.  The ends of the wire were then inserted into the sand surface and the seeds themselves lightly pressed into the sand.  Each wire was 10 cm long and we glued the seeds roughly 2cm apart.  Seeds of both species were collected from the field site in the fall of 2009.  The </w:t>
      </w:r>
      <w:r w:rsidRPr="00A6092D">
        <w:rPr>
          <w:rFonts w:ascii="Times New Roman" w:hAnsi="Times New Roman"/>
          <w:i/>
          <w:color w:val="000000" w:themeColor="text1"/>
        </w:rPr>
        <w:t>Bromus</w:t>
      </w:r>
      <w:r w:rsidRPr="00A6092D">
        <w:rPr>
          <w:rFonts w:ascii="Times New Roman" w:hAnsi="Times New Roman"/>
          <w:color w:val="000000" w:themeColor="text1"/>
        </w:rPr>
        <w:t xml:space="preserve"> seeds were planted in late December 2009 and the </w:t>
      </w:r>
      <w:r w:rsidRPr="00A6092D">
        <w:rPr>
          <w:rFonts w:ascii="Times New Roman" w:hAnsi="Times New Roman"/>
          <w:i/>
          <w:color w:val="000000" w:themeColor="text1"/>
        </w:rPr>
        <w:t>Vulpia</w:t>
      </w:r>
      <w:r w:rsidRPr="00A6092D">
        <w:rPr>
          <w:rFonts w:ascii="Times New Roman" w:hAnsi="Times New Roman"/>
          <w:color w:val="000000" w:themeColor="text1"/>
        </w:rPr>
        <w:t xml:space="preserve"> seeds were planted a few weeks later in January of 2010 in separate blocks.  We recorded the number of emerged plants roughly once every two weeks in each study patch starting in January 2010.  Because seeds were glued to the wire in </w:t>
      </w:r>
      <w:r w:rsidRPr="00A6092D">
        <w:rPr>
          <w:rFonts w:ascii="Times New Roman" w:hAnsi="Times New Roman"/>
          <w:color w:val="000000" w:themeColor="text1"/>
        </w:rPr>
        <w:lastRenderedPageBreak/>
        <w:t xml:space="preserve">each patch we were able to easily distinguish between plants germinating from the seeds we planted and plants emerging from the natural seed bank.  We weeded out all other plants emerging within the experimental patches.  In May 2010, the surviving plants produced inflorescences and began to senesce.  We counted the total number of plants and number of inflorescences produced in each patch and collected the aboveground biomass from all the plants.  Cumulative aboveground biomass from each patch was dried at 60°C for 48 hours and weighed to the nearest milligram.  </w:t>
      </w:r>
    </w:p>
    <w:p w14:paraId="7267005F" w14:textId="77777777" w:rsidR="006F26CF" w:rsidRPr="00A6092D" w:rsidRDefault="00AF68FE" w:rsidP="00727481">
      <w:pPr>
        <w:pStyle w:val="Heading2"/>
        <w:ind w:firstLine="0"/>
        <w:rPr>
          <w:color w:val="000000" w:themeColor="text1"/>
        </w:rPr>
      </w:pPr>
      <w:r w:rsidRPr="00A6092D">
        <w:rPr>
          <w:color w:val="000000" w:themeColor="text1"/>
        </w:rPr>
        <w:t>Statistical Analyses</w:t>
      </w:r>
    </w:p>
    <w:p w14:paraId="74863704" w14:textId="77777777" w:rsidR="006F26CF" w:rsidRPr="00A6092D" w:rsidRDefault="00AF68FE">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t>Each of the point-intercept sampling points along each of the 23 transect was categorized as either shrub, bare sand or moss patch, and for analysis we considered only points falling outside of shrub canopies.  We used simple chi-square tests to determine whether our target grass species and vascular plants as a whole were more frequently rooted within moss patches than expected at random.  We then used binomial logistic regression models to determine whether vascular plants were more associated with moss patches than expected and whether the association between plants and moss changed across the stress gradient. We modeled the probability of a vascular plant occurring at each sampling point as a function of gradient position (m away from the SE low stress end of the gradient), micro-habitat (either moss patch or bare sand) and the interaction between these two factors.  We implemented the logistic regression using the ‘glm’ command in the statistical program R (R Core Team 2013).  When residual deviance was greater than residual degrees of freedom, we used a quasibinomial model as recommended by Crawley (2007).  We tested significance of the gradient effect, the micro-</w:t>
      </w:r>
      <w:r w:rsidRPr="00A6092D">
        <w:rPr>
          <w:rFonts w:ascii="Times New Roman" w:hAnsi="Times New Roman"/>
          <w:color w:val="000000" w:themeColor="text1"/>
        </w:rPr>
        <w:lastRenderedPageBreak/>
        <w:t>habitat effect and their interaction using analysis of deviance with F-tests using the ‘anova’ function in R.</w:t>
      </w:r>
    </w:p>
    <w:p w14:paraId="5BF9940E" w14:textId="778F3AA1" w:rsidR="006F26CF" w:rsidRPr="00A6092D" w:rsidRDefault="00AF68FE">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t xml:space="preserve">We used a logistic binomial regression to model how environmental stress (low stress or high stress positions on the gradient) and experimental treatment (moss removed, moss patch, or bare sand) and their interaction affected the germination and survival of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w:t>
      </w:r>
      <w:r w:rsidRPr="00A6092D">
        <w:rPr>
          <w:rFonts w:ascii="Times New Roman" w:hAnsi="Times New Roman"/>
          <w:color w:val="000000" w:themeColor="text1"/>
        </w:rPr>
        <w:t xml:space="preserve">.  Because we did not track individuals, our analysis focuses on the expected probability of one of the five seeds planted in each patch transitioning to an adult plant at the end of the growing season, rather than separate germination and survival rates.  Treatment and stress level were set as fixed effects and the 18 experimental blocks as random grouping factors in the analysis.  We fit the model with a logit link </w:t>
      </w:r>
      <w:r w:rsidR="00AA7176" w:rsidRPr="00A6092D">
        <w:rPr>
          <w:rFonts w:ascii="Times New Roman" w:hAnsi="Times New Roman"/>
          <w:color w:val="000000" w:themeColor="text1"/>
        </w:rPr>
        <w:t xml:space="preserve">using a generalized linear mixed effects model in the lme4 package in R </w:t>
      </w:r>
      <w:r w:rsidR="00AA7176" w:rsidRPr="00A6092D">
        <w:rPr>
          <w:rFonts w:ascii="Times New Roman" w:hAnsi="Times New Roman"/>
          <w:color w:val="000000" w:themeColor="text1"/>
        </w:rPr>
        <w:fldChar w:fldCharType="begin"/>
      </w:r>
      <w:r w:rsidR="00AA7176" w:rsidRPr="00A6092D">
        <w:rPr>
          <w:rFonts w:ascii="Times New Roman" w:hAnsi="Times New Roman"/>
          <w:color w:val="000000" w:themeColor="text1"/>
        </w:rPr>
        <w:instrText xml:space="preserve"> ADDIN ZOTERO_ITEM CSL_CITATION {"citationID":"w8j56cW6","properties":{"formattedCitation":"(Bates et al. 2015, R Core Team 2015)","plainCitation":"(Bates et al. 2015, R Core Team 2015)","noteIndex":0},"citationItems":[{"id":107,"uris":["http://zotero.org/users/688880/items/5W3SKHAI"],"uri":["http://zotero.org/users/688880/items/5W3SKHAI"],"itemData":{"id":107,"type":"article-journal","title":"Fitting Linear Mixed-Effects Models Using lme4","container-title":"Journal of Statistical Software","page":"1–48","volume":"67","issue":"1","DOI":"10.18637/jss.v067.i01","author":[{"family":"Bates","given":"Douglas"},{"family":"Mächler","given":"Martin"},{"family":"Bolker","given":"Ben"},{"family":"Walker","given":"Steve"}],"issued":{"date-parts":[["2015"]]}}},{"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AA7176" w:rsidRPr="00A6092D">
        <w:rPr>
          <w:rFonts w:ascii="Times New Roman" w:hAnsi="Times New Roman"/>
          <w:color w:val="000000" w:themeColor="text1"/>
        </w:rPr>
        <w:fldChar w:fldCharType="separate"/>
      </w:r>
      <w:r w:rsidR="00AA7176" w:rsidRPr="00A6092D">
        <w:rPr>
          <w:rFonts w:ascii="Times New Roman" w:hAnsi="Times New Roman"/>
          <w:noProof/>
          <w:color w:val="000000" w:themeColor="text1"/>
        </w:rPr>
        <w:t>(Bates et al. 2015, R Core Team 2015)</w:t>
      </w:r>
      <w:r w:rsidR="00AA7176" w:rsidRPr="00A6092D">
        <w:rPr>
          <w:rFonts w:ascii="Times New Roman" w:hAnsi="Times New Roman"/>
          <w:color w:val="000000" w:themeColor="text1"/>
        </w:rPr>
        <w:fldChar w:fldCharType="end"/>
      </w:r>
      <w:r w:rsidRPr="00A6092D">
        <w:rPr>
          <w:rFonts w:ascii="Times New Roman" w:hAnsi="Times New Roman"/>
          <w:color w:val="000000" w:themeColor="text1"/>
        </w:rPr>
        <w:t xml:space="preserve">.  </w:t>
      </w:r>
    </w:p>
    <w:p w14:paraId="10B1C3D1" w14:textId="547507CF" w:rsidR="006F26CF" w:rsidRPr="00A6092D" w:rsidRDefault="00AF68FE">
      <w:pPr>
        <w:pStyle w:val="BodyA"/>
        <w:spacing w:line="480" w:lineRule="auto"/>
        <w:rPr>
          <w:rFonts w:ascii="Times New Roman" w:hAnsi="Times New Roman"/>
          <w:color w:val="000000" w:themeColor="text1"/>
        </w:rPr>
      </w:pPr>
      <w:r w:rsidRPr="00A6092D">
        <w:rPr>
          <w:rFonts w:ascii="Times New Roman" w:hAnsi="Times New Roman"/>
          <w:color w:val="000000" w:themeColor="text1"/>
        </w:rPr>
        <w:tab/>
        <w:t xml:space="preserve">We also analyzed how experimental treatments and gradient position affected the final aboveground biomass of the surviving </w:t>
      </w:r>
      <w:r w:rsidRPr="00A6092D">
        <w:rPr>
          <w:rFonts w:ascii="Times New Roman" w:hAnsi="Times New Roman"/>
          <w:i/>
          <w:color w:val="000000" w:themeColor="text1"/>
        </w:rPr>
        <w:t>Bromus</w:t>
      </w:r>
      <w:r w:rsidRPr="00A6092D">
        <w:rPr>
          <w:rFonts w:ascii="Times New Roman" w:hAnsi="Times New Roman"/>
          <w:color w:val="000000" w:themeColor="text1"/>
        </w:rPr>
        <w:t xml:space="preserve"> and </w:t>
      </w:r>
      <w:r w:rsidRPr="00A6092D">
        <w:rPr>
          <w:rFonts w:ascii="Times New Roman" w:hAnsi="Times New Roman"/>
          <w:i/>
          <w:color w:val="000000" w:themeColor="text1"/>
        </w:rPr>
        <w:t>Vulpia</w:t>
      </w:r>
      <w:r w:rsidRPr="00A6092D">
        <w:rPr>
          <w:rFonts w:ascii="Times New Roman" w:hAnsi="Times New Roman"/>
          <w:color w:val="000000" w:themeColor="text1"/>
        </w:rPr>
        <w:t xml:space="preserve">. We divided the total aboveground biomass of the surviving plants in each experimental patch by the number of surviving plants to determine average individual aboveground biomass.  We then log-transformed this value and analyzed it as for survival above but using a linear mixed model with normal errors.  </w:t>
      </w:r>
    </w:p>
    <w:p w14:paraId="0EB1DD87" w14:textId="77777777" w:rsidR="006F26CF" w:rsidRPr="00A6092D" w:rsidRDefault="00AF68FE">
      <w:pPr>
        <w:pStyle w:val="BodyA"/>
        <w:spacing w:line="480" w:lineRule="auto"/>
        <w:ind w:firstLine="720"/>
        <w:rPr>
          <w:rFonts w:ascii="Times New Roman" w:hAnsi="Times New Roman"/>
          <w:color w:val="000000" w:themeColor="text1"/>
        </w:rPr>
      </w:pPr>
      <w:r w:rsidRPr="00A6092D">
        <w:rPr>
          <w:rFonts w:ascii="Times New Roman" w:hAnsi="Times New Roman"/>
          <w:color w:val="000000" w:themeColor="text1"/>
        </w:rPr>
        <w:t xml:space="preserve">Finally, we analyzed how the number of inflorescences produced in each patch varied with experimental treatment and position on the stress gradient using generalized linear models with quasipoisson errors. We used the number of surviving plants in each patch as an offset term in the regression so that we effectively modeled the number of inflorescences produced per plant in each patch.  We fit these data using without the random block effects because models fit with the random effect failed to converge.  </w:t>
      </w:r>
    </w:p>
    <w:p w14:paraId="588C4B26" w14:textId="4BD3BDAC" w:rsidR="006F26CF" w:rsidRPr="00A6092D" w:rsidRDefault="00AF68FE" w:rsidP="00B80D54">
      <w:pPr>
        <w:rPr>
          <w:color w:val="000000" w:themeColor="text1"/>
        </w:rPr>
      </w:pPr>
      <w:r w:rsidRPr="00A6092D">
        <w:rPr>
          <w:color w:val="000000" w:themeColor="text1"/>
        </w:rPr>
        <w:lastRenderedPageBreak/>
        <w:t xml:space="preserve">We used either likelihood ratio tests or F-tests to test for the significance of each of the fixed effects in the models: the interaction effect between moss treatment and gradient position, the moss treatment effect and the stress gradient position effect in that order.  When there were significant treatment effects we tested for significant pairwise differences between treatments means.  We adjusted for the multiple comparisons using the Šidák method in the lsmeans package in R </w:t>
      </w:r>
      <w:r w:rsidR="00B80D54" w:rsidRPr="00A6092D">
        <w:rPr>
          <w:color w:val="000000" w:themeColor="text1"/>
        </w:rPr>
        <w:fldChar w:fldCharType="begin"/>
      </w:r>
      <w:r w:rsidR="00B80D54" w:rsidRPr="00A6092D">
        <w:rPr>
          <w:color w:val="000000" w:themeColor="text1"/>
        </w:rPr>
        <w:instrText xml:space="preserve"> ADDIN ZOTERO_ITEM CSL_CITATION {"citationID":"Li4KfIlm","properties":{"formattedCitation":"(Lenth and Herv\\uc0\\u195{}\\uc0\\u169{} 2015)","plainCitation":"(Lenth and HervÃ© 2015)","noteIndex":0},"citationItems":[{"id":1832,"uris":["http://zotero.org/users/688880/items/Z828HH6M"],"uri":["http://zotero.org/users/688880/items/Z828HH6M"],"itemData":{"id":1832,"type":"book","title":"lsmeans: Least-Squares Means","URL":"http://CRAN.R-project.org/package=lsmeans","note":"R package version 2.16","author":[{"family":"Lenth","given":"Russell V."},{"family":"HervÃ©","given":"Maxime"}],"issued":{"date-parts":[["2015"]]}}}],"schema":"https://github.com/citation-style-language/schema/raw/master/csl-citation.json"} </w:instrText>
      </w:r>
      <w:r w:rsidR="00B80D54" w:rsidRPr="00A6092D">
        <w:rPr>
          <w:color w:val="000000" w:themeColor="text1"/>
        </w:rPr>
        <w:fldChar w:fldCharType="separate"/>
      </w:r>
      <w:r w:rsidR="00B80D54" w:rsidRPr="00A6092D">
        <w:rPr>
          <w:rFonts w:cs="Times New Roman"/>
          <w:color w:val="000000" w:themeColor="text1"/>
        </w:rPr>
        <w:t>(Lenth and HervÃ© 2015)</w:t>
      </w:r>
      <w:r w:rsidR="00B80D54" w:rsidRPr="00A6092D">
        <w:rPr>
          <w:color w:val="000000" w:themeColor="text1"/>
        </w:rPr>
        <w:fldChar w:fldCharType="end"/>
      </w:r>
      <w:r w:rsidRPr="00A6092D">
        <w:rPr>
          <w:color w:val="000000" w:themeColor="text1"/>
        </w:rPr>
        <w:t xml:space="preserve">.  </w:t>
      </w:r>
    </w:p>
    <w:p w14:paraId="192BD91C" w14:textId="77777777" w:rsidR="006F26CF" w:rsidRPr="00A6092D" w:rsidRDefault="00AF68FE" w:rsidP="00727481">
      <w:pPr>
        <w:pStyle w:val="Heading"/>
        <w:ind w:firstLine="0"/>
        <w:rPr>
          <w:color w:val="000000" w:themeColor="text1"/>
          <w:u w:val="single"/>
        </w:rPr>
      </w:pPr>
      <w:r w:rsidRPr="00A6092D">
        <w:rPr>
          <w:color w:val="000000" w:themeColor="text1"/>
        </w:rPr>
        <w:t xml:space="preserve">Results </w:t>
      </w:r>
    </w:p>
    <w:p w14:paraId="4234B4A7" w14:textId="77777777" w:rsidR="006F26CF" w:rsidRPr="00A6092D" w:rsidRDefault="00AF68FE" w:rsidP="00727481">
      <w:pPr>
        <w:pStyle w:val="Heading2"/>
        <w:ind w:firstLine="0"/>
        <w:rPr>
          <w:color w:val="000000" w:themeColor="text1"/>
        </w:rPr>
      </w:pPr>
      <w:r w:rsidRPr="00A6092D">
        <w:rPr>
          <w:color w:val="000000" w:themeColor="text1"/>
        </w:rPr>
        <w:t xml:space="preserve">Vascular plant association with moss patches across the gradient </w:t>
      </w:r>
    </w:p>
    <w:p w14:paraId="7B034E52" w14:textId="701B85A3" w:rsidR="006F26CF" w:rsidRPr="00A6092D" w:rsidRDefault="00AF68FE">
      <w:pPr>
        <w:rPr>
          <w:rFonts w:cs="Times New Roman"/>
          <w:color w:val="000000" w:themeColor="text1"/>
        </w:rPr>
      </w:pPr>
      <w:r w:rsidRPr="00A6092D">
        <w:rPr>
          <w:rFonts w:cs="Times New Roman"/>
          <w:color w:val="000000" w:themeColor="text1"/>
        </w:rPr>
        <w:t>Moss cover was low at the low stress (southeastern) end of the gradient and peaked at about 40 percent cover towards the middle of the gradient (Fig. 1).  Moss cover declined as conditions became more stressful across the last 50 m of the stress gradient (Fig 1).  This distribution of abundance was well described by a quadratic function of distance on the stress gradient (F</w:t>
      </w:r>
      <w:r w:rsidRPr="00A6092D">
        <w:rPr>
          <w:rFonts w:cs="Times New Roman"/>
          <w:color w:val="000000" w:themeColor="text1"/>
          <w:vertAlign w:val="subscript"/>
        </w:rPr>
        <w:t>2,20</w:t>
      </w:r>
      <w:r w:rsidRPr="00A6092D">
        <w:rPr>
          <w:rFonts w:cs="Times New Roman"/>
          <w:color w:val="000000" w:themeColor="text1"/>
        </w:rPr>
        <w:t xml:space="preserve"> = 26.5, R</w:t>
      </w:r>
      <w:r w:rsidRPr="00A6092D">
        <w:rPr>
          <w:rFonts w:cs="Times New Roman"/>
          <w:color w:val="000000" w:themeColor="text1"/>
          <w:vertAlign w:val="superscript"/>
        </w:rPr>
        <w:t>2</w:t>
      </w:r>
      <w:r w:rsidRPr="00A6092D">
        <w:rPr>
          <w:rFonts w:cs="Times New Roman"/>
          <w:color w:val="000000" w:themeColor="text1"/>
        </w:rPr>
        <w:t xml:space="preserve"> = 0.70).  In contrast, bare sand was most frequent at the low stress of the gradient and the high stress end of the gradient and least frequent in the middle where moss cover was highest (Fig. 1; F</w:t>
      </w:r>
      <w:r w:rsidRPr="00A6092D">
        <w:rPr>
          <w:rFonts w:cs="Times New Roman"/>
          <w:color w:val="000000" w:themeColor="text1"/>
          <w:vertAlign w:val="subscript"/>
        </w:rPr>
        <w:t>2,20</w:t>
      </w:r>
      <w:r w:rsidRPr="00A6092D">
        <w:rPr>
          <w:rFonts w:cs="Times New Roman"/>
          <w:color w:val="000000" w:themeColor="text1"/>
        </w:rPr>
        <w:t xml:space="preserve"> = 15.9, R</w:t>
      </w:r>
      <w:r w:rsidRPr="00A6092D">
        <w:rPr>
          <w:rFonts w:cs="Times New Roman"/>
          <w:color w:val="000000" w:themeColor="text1"/>
          <w:vertAlign w:val="superscript"/>
        </w:rPr>
        <w:t>2</w:t>
      </w:r>
      <w:r w:rsidRPr="00A6092D">
        <w:rPr>
          <w:rFonts w:cs="Times New Roman"/>
          <w:color w:val="000000" w:themeColor="text1"/>
        </w:rPr>
        <w:t xml:space="preserve"> = 0.58).   We found 31 different species of vascular plants rooted at 189 of the 398 non-shrub covered sampling points.  </w:t>
      </w:r>
      <w:r w:rsidRPr="00A6092D">
        <w:rPr>
          <w:rFonts w:cs="Times New Roman"/>
          <w:i/>
          <w:color w:val="000000" w:themeColor="text1"/>
        </w:rPr>
        <w:t>Chorizanthe cuspidata</w:t>
      </w:r>
      <w:r w:rsidRPr="00A6092D">
        <w:rPr>
          <w:rFonts w:cs="Times New Roman"/>
          <w:color w:val="000000" w:themeColor="text1"/>
        </w:rPr>
        <w:t xml:space="preserve"> (Polygonaceae) a small annual plant endemic to coastal dunes in California was the most frequently encountered plant species and occurred at 60 sampling points.  Our target annual exotic grass species occurred at 22 sampling points: </w:t>
      </w:r>
      <w:r w:rsidRPr="00A6092D">
        <w:rPr>
          <w:rFonts w:cs="Times New Roman"/>
          <w:i/>
          <w:color w:val="000000" w:themeColor="text1"/>
        </w:rPr>
        <w:t>Vulpia</w:t>
      </w:r>
      <w:r w:rsidRPr="00A6092D">
        <w:rPr>
          <w:rFonts w:cs="Times New Roman"/>
          <w:color w:val="000000" w:themeColor="text1"/>
        </w:rPr>
        <w:t xml:space="preserve"> at 17 and </w:t>
      </w:r>
      <w:r w:rsidRPr="00A6092D">
        <w:rPr>
          <w:rFonts w:cs="Times New Roman"/>
          <w:i/>
          <w:color w:val="000000" w:themeColor="text1"/>
        </w:rPr>
        <w:t>Bromus</w:t>
      </w:r>
      <w:r w:rsidRPr="00A6092D">
        <w:rPr>
          <w:rFonts w:cs="Times New Roman"/>
          <w:color w:val="000000" w:themeColor="text1"/>
        </w:rPr>
        <w:t xml:space="preserve"> at five.  </w:t>
      </w:r>
      <w:r w:rsidRPr="00A6092D">
        <w:rPr>
          <w:rFonts w:cs="Times New Roman"/>
          <w:i/>
          <w:color w:val="000000" w:themeColor="text1"/>
        </w:rPr>
        <w:t>Bromus</w:t>
      </w:r>
      <w:r w:rsidRPr="00A6092D">
        <w:rPr>
          <w:rFonts w:cs="Times New Roman"/>
          <w:color w:val="000000" w:themeColor="text1"/>
        </w:rPr>
        <w:t xml:space="preserve"> and </w:t>
      </w:r>
      <w:r w:rsidRPr="00A6092D">
        <w:rPr>
          <w:rFonts w:cs="Times New Roman"/>
          <w:i/>
          <w:color w:val="000000" w:themeColor="text1"/>
        </w:rPr>
        <w:t>Vulpia</w:t>
      </w:r>
      <w:r w:rsidRPr="00A6092D">
        <w:rPr>
          <w:rFonts w:cs="Times New Roman"/>
          <w:color w:val="000000" w:themeColor="text1"/>
        </w:rPr>
        <w:t xml:space="preserve"> together occurred at 12 of 277 bare sand points and 10 of 121 moss covered points—indicating a slight positive association with moss but this was not significant (Chi-squared test, </w:t>
      </w:r>
      <w:r w:rsidRPr="00A6092D">
        <w:rPr>
          <w:rFonts w:cs="Times New Roman"/>
          <w:i/>
          <w:color w:val="000000" w:themeColor="text1"/>
        </w:rPr>
        <w:lastRenderedPageBreak/>
        <w:t>X</w:t>
      </w:r>
      <w:r w:rsidRPr="00A6092D">
        <w:rPr>
          <w:rFonts w:cs="Times New Roman"/>
          <w:color w:val="000000" w:themeColor="text1"/>
          <w:vertAlign w:val="superscript"/>
        </w:rPr>
        <w:t>2</w:t>
      </w:r>
      <w:r w:rsidRPr="00A6092D">
        <w:rPr>
          <w:rFonts w:cs="Times New Roman"/>
          <w:color w:val="000000" w:themeColor="text1"/>
        </w:rPr>
        <w:t xml:space="preserve"> = 1.8, df = 1, p = 0.18).  Lumping all vascular plants together, we found vascular plants rooted at 104 out of 173 bare sand points, and 85 out of 36 moss covered points, indicating a positive association with moss patches (Chi-squared test, </w:t>
      </w:r>
      <w:r w:rsidRPr="00A6092D">
        <w:rPr>
          <w:rFonts w:cs="Times New Roman"/>
          <w:i/>
          <w:color w:val="000000" w:themeColor="text1"/>
        </w:rPr>
        <w:t>X</w:t>
      </w:r>
      <w:r w:rsidRPr="00A6092D">
        <w:rPr>
          <w:rFonts w:cs="Times New Roman"/>
          <w:color w:val="000000" w:themeColor="text1"/>
          <w:vertAlign w:val="superscript"/>
        </w:rPr>
        <w:t>2</w:t>
      </w:r>
      <w:r w:rsidRPr="00A6092D">
        <w:rPr>
          <w:rFonts w:cs="Times New Roman"/>
          <w:color w:val="000000" w:themeColor="text1"/>
        </w:rPr>
        <w:t xml:space="preserve"> = 34.8, df =1, p &lt; 0.01).  When we regressed plant occurrence against position on the stress gradient, micro-habitat (moss covered or bare sand), and the interaction between micro-habitat and gradient position, we found a that the overall frequency of vascular plants increased towards the more stressful end of the gradient (F</w:t>
      </w:r>
      <w:r w:rsidRPr="00A6092D">
        <w:rPr>
          <w:rFonts w:cs="Times New Roman"/>
          <w:color w:val="000000" w:themeColor="text1"/>
          <w:vertAlign w:val="subscript"/>
        </w:rPr>
        <w:t xml:space="preserve">1,396 </w:t>
      </w:r>
      <w:r w:rsidRPr="00A6092D">
        <w:rPr>
          <w:rFonts w:cs="Times New Roman"/>
          <w:color w:val="000000" w:themeColor="text1"/>
        </w:rPr>
        <w:t>= 54.3, p &lt; 0.01; Fig 2) and was greater within moss patches than bare sand (F</w:t>
      </w:r>
      <w:r w:rsidRPr="00A6092D">
        <w:rPr>
          <w:rFonts w:cs="Times New Roman"/>
          <w:color w:val="000000" w:themeColor="text1"/>
          <w:vertAlign w:val="subscript"/>
        </w:rPr>
        <w:t>1,395</w:t>
      </w:r>
      <w:r w:rsidRPr="00A6092D">
        <w:rPr>
          <w:rFonts w:cs="Times New Roman"/>
          <w:color w:val="000000" w:themeColor="text1"/>
        </w:rPr>
        <w:t xml:space="preserve"> = 17.8, p &lt; 0.01).  However, we did not find evidence that the positive association between moss and vascular plants changed across the gradient (stress x micro-habitat interaction; F</w:t>
      </w:r>
      <w:r w:rsidRPr="00A6092D">
        <w:rPr>
          <w:rFonts w:cs="Times New Roman"/>
          <w:color w:val="000000" w:themeColor="text1"/>
          <w:vertAlign w:val="subscript"/>
        </w:rPr>
        <w:t>1,394</w:t>
      </w:r>
      <w:r w:rsidRPr="00A6092D">
        <w:rPr>
          <w:rFonts w:cs="Times New Roman"/>
          <w:color w:val="000000" w:themeColor="text1"/>
        </w:rPr>
        <w:t xml:space="preserve"> = 0.70, p = 0.40).  Similarly, exotic and native species analyzed separately both increased in frequency towards the stressful end of the gradient (exotics: F</w:t>
      </w:r>
      <w:r w:rsidRPr="00A6092D">
        <w:rPr>
          <w:rFonts w:cs="Times New Roman"/>
          <w:color w:val="000000" w:themeColor="text1"/>
          <w:vertAlign w:val="subscript"/>
        </w:rPr>
        <w:t>1,396</w:t>
      </w:r>
      <w:r w:rsidRPr="00A6092D">
        <w:rPr>
          <w:rFonts w:cs="Times New Roman"/>
          <w:color w:val="000000" w:themeColor="text1"/>
        </w:rPr>
        <w:t xml:space="preserve"> = 5.0, p = 0.03; natives: F</w:t>
      </w:r>
      <w:r w:rsidRPr="00A6092D">
        <w:rPr>
          <w:rFonts w:cs="Times New Roman"/>
          <w:color w:val="000000" w:themeColor="text1"/>
          <w:vertAlign w:val="subscript"/>
        </w:rPr>
        <w:t>1, 396</w:t>
      </w:r>
      <w:r w:rsidRPr="00A6092D">
        <w:rPr>
          <w:rFonts w:cs="Times New Roman"/>
          <w:color w:val="000000" w:themeColor="text1"/>
        </w:rPr>
        <w:t xml:space="preserve"> = 37.4, p &lt; 0.01) and were both more common within moss patches (exotics: F</w:t>
      </w:r>
      <w:r w:rsidRPr="00A6092D">
        <w:rPr>
          <w:rFonts w:cs="Times New Roman"/>
          <w:color w:val="000000" w:themeColor="text1"/>
          <w:vertAlign w:val="subscript"/>
        </w:rPr>
        <w:t>1,395</w:t>
      </w:r>
      <w:r w:rsidRPr="00A6092D">
        <w:rPr>
          <w:rFonts w:cs="Times New Roman"/>
          <w:color w:val="000000" w:themeColor="text1"/>
        </w:rPr>
        <w:t xml:space="preserve"> = 9.2, p &lt; 0.01; natives: F</w:t>
      </w:r>
      <w:r w:rsidRPr="00A6092D">
        <w:rPr>
          <w:rFonts w:cs="Times New Roman"/>
          <w:color w:val="000000" w:themeColor="text1"/>
          <w:vertAlign w:val="subscript"/>
        </w:rPr>
        <w:t>1,395</w:t>
      </w:r>
      <w:r w:rsidRPr="00A6092D">
        <w:rPr>
          <w:rFonts w:cs="Times New Roman"/>
          <w:color w:val="000000" w:themeColor="text1"/>
        </w:rPr>
        <w:t xml:space="preserve"> = 4.3, p = 0.04), but there was no stress by micro-habitat interaction for either group (exotics: F</w:t>
      </w:r>
      <w:r w:rsidRPr="00A6092D">
        <w:rPr>
          <w:rFonts w:cs="Times New Roman"/>
          <w:color w:val="000000" w:themeColor="text1"/>
          <w:vertAlign w:val="subscript"/>
        </w:rPr>
        <w:t xml:space="preserve">1,394 </w:t>
      </w:r>
      <w:r w:rsidRPr="00A6092D">
        <w:rPr>
          <w:rFonts w:cs="Times New Roman"/>
          <w:color w:val="000000" w:themeColor="text1"/>
        </w:rPr>
        <w:t>= 0.0, p = 0.93; natives: F</w:t>
      </w:r>
      <w:r w:rsidRPr="00A6092D">
        <w:rPr>
          <w:rFonts w:cs="Times New Roman"/>
          <w:color w:val="000000" w:themeColor="text1"/>
          <w:vertAlign w:val="subscript"/>
        </w:rPr>
        <w:t>1,394</w:t>
      </w:r>
      <w:r w:rsidRPr="00A6092D">
        <w:rPr>
          <w:rFonts w:cs="Times New Roman"/>
          <w:color w:val="000000" w:themeColor="text1"/>
        </w:rPr>
        <w:t xml:space="preserve"> = 0.0, p = 0.93). </w:t>
      </w:r>
    </w:p>
    <w:p w14:paraId="48E08FF5" w14:textId="77777777" w:rsidR="006F26CF" w:rsidRPr="00A6092D" w:rsidRDefault="00AF68FE" w:rsidP="00727481">
      <w:pPr>
        <w:pStyle w:val="Heading2"/>
        <w:ind w:firstLine="0"/>
        <w:rPr>
          <w:color w:val="000000" w:themeColor="text1"/>
        </w:rPr>
      </w:pPr>
      <w:r w:rsidRPr="00A6092D">
        <w:rPr>
          <w:color w:val="000000" w:themeColor="text1"/>
        </w:rPr>
        <w:t>Effects of moss on Bromus</w:t>
      </w:r>
    </w:p>
    <w:p w14:paraId="69FF80B2" w14:textId="445FB078" w:rsidR="006F26CF" w:rsidRPr="00A6092D" w:rsidRDefault="00AF68FE" w:rsidP="00B80D54">
      <w:pPr>
        <w:pStyle w:val="BodyA"/>
        <w:spacing w:line="480" w:lineRule="auto"/>
        <w:ind w:firstLine="720"/>
        <w:rPr>
          <w:color w:val="000000" w:themeColor="text1"/>
        </w:rPr>
      </w:pPr>
      <w:r w:rsidRPr="00A6092D">
        <w:rPr>
          <w:rFonts w:ascii="Times New Roman" w:hAnsi="Times New Roman"/>
          <w:color w:val="000000" w:themeColor="text1"/>
        </w:rPr>
        <w:t xml:space="preserve">In the experiment, the effects of moss on </w:t>
      </w:r>
      <w:r w:rsidRPr="00A6092D">
        <w:rPr>
          <w:rFonts w:ascii="Times New Roman" w:hAnsi="Times New Roman"/>
          <w:i/>
          <w:color w:val="000000" w:themeColor="text1"/>
        </w:rPr>
        <w:t>Bromus</w:t>
      </w:r>
      <w:r w:rsidRPr="00A6092D">
        <w:rPr>
          <w:rFonts w:ascii="Times New Roman" w:hAnsi="Times New Roman"/>
          <w:color w:val="000000" w:themeColor="text1"/>
        </w:rPr>
        <w:t xml:space="preserve"> varied with demographic rate and position on the environmental stress gradient.   There was a significant treatment by stress interaction on </w:t>
      </w:r>
      <w:r w:rsidRPr="00A6092D">
        <w:rPr>
          <w:rFonts w:ascii="Times New Roman" w:hAnsi="Times New Roman"/>
          <w:i/>
          <w:color w:val="000000" w:themeColor="text1"/>
        </w:rPr>
        <w:t>Bromus</w:t>
      </w:r>
      <w:r w:rsidRPr="00A6092D">
        <w:rPr>
          <w:rFonts w:ascii="Times New Roman" w:hAnsi="Times New Roman"/>
          <w:color w:val="000000" w:themeColor="text1"/>
        </w:rPr>
        <w:t xml:space="preserve"> survival (</w:t>
      </w:r>
      <w:r w:rsidRPr="00A6092D">
        <w:rPr>
          <w:rFonts w:ascii="Times New Roman" w:hAnsi="Times New Roman"/>
          <w:i/>
          <w:color w:val="000000" w:themeColor="text1"/>
        </w:rPr>
        <w:t>X</w:t>
      </w:r>
      <w:r w:rsidRPr="00A6092D">
        <w:rPr>
          <w:rFonts w:ascii="Times New Roman" w:hAnsi="Times New Roman"/>
          <w:color w:val="000000" w:themeColor="text1"/>
          <w:vertAlign w:val="superscript"/>
        </w:rPr>
        <w:t xml:space="preserve">2 </w:t>
      </w:r>
      <w:r w:rsidRPr="00A6092D">
        <w:rPr>
          <w:rFonts w:ascii="Times New Roman" w:hAnsi="Times New Roman"/>
          <w:color w:val="000000" w:themeColor="text1"/>
        </w:rPr>
        <w:t xml:space="preserve">= 24.8, df = 2, p &lt; 0.01):  in the low stress environment, </w:t>
      </w:r>
      <w:r w:rsidRPr="00A6092D">
        <w:rPr>
          <w:rFonts w:ascii="Times New Roman" w:hAnsi="Times New Roman"/>
          <w:i/>
          <w:color w:val="000000" w:themeColor="text1"/>
        </w:rPr>
        <w:t>Bromus</w:t>
      </w:r>
      <w:r w:rsidRPr="00A6092D">
        <w:rPr>
          <w:rFonts w:ascii="Times New Roman" w:hAnsi="Times New Roman"/>
          <w:color w:val="000000" w:themeColor="text1"/>
        </w:rPr>
        <w:t xml:space="preserve"> had significantly greater success in b</w:t>
      </w:r>
      <w:r w:rsidR="00AA7176" w:rsidRPr="00A6092D">
        <w:rPr>
          <w:rFonts w:ascii="Times New Roman" w:hAnsi="Times New Roman"/>
          <w:color w:val="000000" w:themeColor="text1"/>
        </w:rPr>
        <w:t>are sand patches over both moss-</w:t>
      </w:r>
      <w:r w:rsidRPr="00A6092D">
        <w:rPr>
          <w:rFonts w:ascii="Times New Roman" w:hAnsi="Times New Roman"/>
          <w:color w:val="000000" w:themeColor="text1"/>
        </w:rPr>
        <w:t xml:space="preserve">covered patches and patches where moss cover was removed, whereas in the high stress environment there were no significant differences between treatments (fig 3 a).  Survival was also significantly greater in </w:t>
      </w:r>
      <w:r w:rsidRPr="00A6092D">
        <w:rPr>
          <w:rFonts w:ascii="Times New Roman" w:hAnsi="Times New Roman"/>
          <w:color w:val="000000" w:themeColor="text1"/>
        </w:rPr>
        <w:lastRenderedPageBreak/>
        <w:t xml:space="preserve">the high stress moss patches than within the low stress moss patches.  There was no significant treatment by stress interaction effect on </w:t>
      </w:r>
      <w:r w:rsidRPr="00A6092D">
        <w:rPr>
          <w:rFonts w:ascii="Times New Roman" w:hAnsi="Times New Roman"/>
          <w:i/>
          <w:color w:val="000000" w:themeColor="text1"/>
        </w:rPr>
        <w:t>Bromus</w:t>
      </w:r>
      <w:r w:rsidRPr="00A6092D">
        <w:rPr>
          <w:rFonts w:ascii="Times New Roman" w:hAnsi="Times New Roman"/>
          <w:color w:val="000000" w:themeColor="text1"/>
        </w:rPr>
        <w:t xml:space="preserve"> final biomass (X</w:t>
      </w:r>
      <w:r w:rsidRPr="00A6092D">
        <w:rPr>
          <w:rFonts w:ascii="Times New Roman" w:hAnsi="Times New Roman"/>
          <w:color w:val="000000" w:themeColor="text1"/>
          <w:vertAlign w:val="superscript"/>
        </w:rPr>
        <w:t xml:space="preserve">2 </w:t>
      </w:r>
      <w:r w:rsidRPr="00A6092D">
        <w:rPr>
          <w:rFonts w:ascii="Times New Roman" w:hAnsi="Times New Roman"/>
          <w:color w:val="000000" w:themeColor="text1"/>
        </w:rPr>
        <w:t>= 4.27, df = 2, p = 0.12) nor any effect of stress (</w:t>
      </w:r>
      <w:r w:rsidRPr="00A6092D">
        <w:rPr>
          <w:rFonts w:ascii="Times New Roman" w:hAnsi="Times New Roman"/>
          <w:i/>
          <w:color w:val="000000" w:themeColor="text1"/>
        </w:rPr>
        <w:t>X</w:t>
      </w:r>
      <w:r w:rsidRPr="00A6092D">
        <w:rPr>
          <w:rFonts w:ascii="Times New Roman" w:hAnsi="Times New Roman"/>
          <w:color w:val="000000" w:themeColor="text1"/>
          <w:vertAlign w:val="superscript"/>
        </w:rPr>
        <w:t xml:space="preserve">2 </w:t>
      </w:r>
      <w:r w:rsidRPr="00A6092D">
        <w:rPr>
          <w:rFonts w:ascii="Times New Roman" w:hAnsi="Times New Roman"/>
          <w:color w:val="000000" w:themeColor="text1"/>
        </w:rPr>
        <w:t xml:space="preserve">= 1.76, df = 1, p = </w:t>
      </w:r>
      <w:r w:rsidR="00D717EC" w:rsidRPr="00A6092D">
        <w:rPr>
          <w:rFonts w:ascii="Times New Roman" w:hAnsi="Times New Roman"/>
          <w:color w:val="000000" w:themeColor="text1"/>
        </w:rPr>
        <w:t>0.19)</w:t>
      </w:r>
      <w:r w:rsidRPr="00A6092D">
        <w:rPr>
          <w:rFonts w:ascii="Times New Roman" w:hAnsi="Times New Roman"/>
          <w:color w:val="000000" w:themeColor="text1"/>
        </w:rPr>
        <w:t xml:space="preserve">, but biomass was significantly affected by moss treatment ( </w:t>
      </w:r>
      <w:r w:rsidRPr="00A6092D">
        <w:rPr>
          <w:rFonts w:ascii="Times New Roman" w:hAnsi="Times New Roman"/>
          <w:i/>
          <w:color w:val="000000" w:themeColor="text1"/>
        </w:rPr>
        <w:t>X</w:t>
      </w:r>
      <w:r w:rsidRPr="00A6092D">
        <w:rPr>
          <w:rFonts w:ascii="Times New Roman" w:hAnsi="Times New Roman"/>
          <w:color w:val="000000" w:themeColor="text1"/>
          <w:vertAlign w:val="superscript"/>
        </w:rPr>
        <w:t xml:space="preserve">2 </w:t>
      </w:r>
      <w:r w:rsidRPr="00A6092D">
        <w:rPr>
          <w:rFonts w:ascii="Times New Roman" w:hAnsi="Times New Roman"/>
          <w:color w:val="000000" w:themeColor="text1"/>
        </w:rPr>
        <w:t xml:space="preserve">= 7.44, df = 2, p = 0.02) with plants grown in the moss removed plots showing significantly lower final biomass than plants grown in bare sand (fig 3 c). </w:t>
      </w:r>
      <w:r w:rsidRPr="00A6092D">
        <w:rPr>
          <w:rFonts w:ascii="Times New Roman" w:hAnsi="Times New Roman"/>
          <w:i/>
          <w:color w:val="000000" w:themeColor="text1"/>
        </w:rPr>
        <w:t>Bromus</w:t>
      </w:r>
      <w:r w:rsidRPr="00A6092D">
        <w:rPr>
          <w:rFonts w:ascii="Times New Roman" w:hAnsi="Times New Roman"/>
          <w:color w:val="000000" w:themeColor="text1"/>
        </w:rPr>
        <w:t xml:space="preserve"> final inflorescence numbers were affected by a treatment by stress gradient interaction (F</w:t>
      </w:r>
      <w:r w:rsidRPr="00A6092D">
        <w:rPr>
          <w:rFonts w:ascii="Times New Roman" w:hAnsi="Times New Roman"/>
          <w:color w:val="000000" w:themeColor="text1"/>
          <w:vertAlign w:val="subscript"/>
        </w:rPr>
        <w:t>1,46</w:t>
      </w:r>
      <w:r w:rsidRPr="00A6092D">
        <w:rPr>
          <w:rFonts w:ascii="Times New Roman" w:hAnsi="Times New Roman"/>
          <w:color w:val="000000" w:themeColor="text1"/>
        </w:rPr>
        <w:t xml:space="preserve"> = 5.35, p &lt; 0.01): at low stress plants in bare sand produced significantly more inflorescences than plants in either moss patches or in moss removed patches, whereas at high stress there were no differences between treatment levels (fig 3 e).  Plants in moss covered and moss removed patches also produced significantly more inflorescences at high stress than at low stress. </w:t>
      </w:r>
    </w:p>
    <w:p w14:paraId="09F90C93" w14:textId="77777777" w:rsidR="006F26CF" w:rsidRPr="00A6092D" w:rsidRDefault="00AF68FE" w:rsidP="00727481">
      <w:pPr>
        <w:pStyle w:val="Heading2"/>
        <w:ind w:firstLine="0"/>
        <w:rPr>
          <w:color w:val="000000" w:themeColor="text1"/>
        </w:rPr>
      </w:pPr>
      <w:r w:rsidRPr="00A6092D">
        <w:rPr>
          <w:color w:val="000000" w:themeColor="text1"/>
        </w:rPr>
        <w:t>Effects of moss on Vulpia</w:t>
      </w:r>
    </w:p>
    <w:p w14:paraId="32642A10" w14:textId="02D504FA" w:rsidR="006F26CF" w:rsidRPr="00A6092D" w:rsidRDefault="00AF68FE">
      <w:pPr>
        <w:rPr>
          <w:color w:val="000000" w:themeColor="text1"/>
        </w:rPr>
      </w:pPr>
      <w:r w:rsidRPr="00A6092D">
        <w:rPr>
          <w:rFonts w:cs="Times New Roman"/>
          <w:i/>
          <w:color w:val="000000" w:themeColor="text1"/>
        </w:rPr>
        <w:t>Vulpia</w:t>
      </w:r>
      <w:r w:rsidRPr="00A6092D">
        <w:rPr>
          <w:rFonts w:cs="Times New Roman"/>
          <w:color w:val="000000" w:themeColor="text1"/>
        </w:rPr>
        <w:t xml:space="preserve"> survival was not affected by a treatment by stress interaction (</w:t>
      </w:r>
      <w:r w:rsidRPr="00A6092D">
        <w:rPr>
          <w:rFonts w:cs="Times New Roman"/>
          <w:i/>
          <w:color w:val="000000" w:themeColor="text1"/>
        </w:rPr>
        <w:t>X</w:t>
      </w:r>
      <w:r w:rsidRPr="00A6092D">
        <w:rPr>
          <w:rFonts w:cs="Times New Roman"/>
          <w:color w:val="000000" w:themeColor="text1"/>
          <w:vertAlign w:val="superscript"/>
        </w:rPr>
        <w:t xml:space="preserve">2 </w:t>
      </w:r>
      <w:r w:rsidRPr="00A6092D">
        <w:rPr>
          <w:rFonts w:cs="Times New Roman"/>
          <w:color w:val="000000" w:themeColor="text1"/>
        </w:rPr>
        <w:t>= 0.58, df = 2, p = 0.75), but there was a significant effect of moss treatment (</w:t>
      </w:r>
      <w:r w:rsidRPr="00A6092D">
        <w:rPr>
          <w:rFonts w:cs="Times New Roman"/>
          <w:i/>
          <w:color w:val="000000" w:themeColor="text1"/>
        </w:rPr>
        <w:t>X</w:t>
      </w:r>
      <w:r w:rsidRPr="00A6092D">
        <w:rPr>
          <w:rFonts w:cs="Times New Roman"/>
          <w:color w:val="000000" w:themeColor="text1"/>
          <w:vertAlign w:val="superscript"/>
        </w:rPr>
        <w:t xml:space="preserve">2 </w:t>
      </w:r>
      <w:r w:rsidRPr="00A6092D">
        <w:rPr>
          <w:rFonts w:cs="Times New Roman"/>
          <w:color w:val="000000" w:themeColor="text1"/>
        </w:rPr>
        <w:t xml:space="preserve">= 32.97, df = 2, p &lt; 0.01): plants within moss patches had significantly greater survival than plants in bare sand or in moss removed patches (fig 3 b).  There was a trend towards higher </w:t>
      </w:r>
      <w:r w:rsidRPr="00A6092D">
        <w:rPr>
          <w:rFonts w:cs="Times New Roman"/>
          <w:i/>
          <w:color w:val="000000" w:themeColor="text1"/>
        </w:rPr>
        <w:t>Vulpia</w:t>
      </w:r>
      <w:r w:rsidRPr="00A6092D">
        <w:rPr>
          <w:rFonts w:cs="Times New Roman"/>
          <w:color w:val="000000" w:themeColor="text1"/>
        </w:rPr>
        <w:t xml:space="preserve"> survival in the higher stress environment (</w:t>
      </w:r>
      <w:r w:rsidRPr="00A6092D">
        <w:rPr>
          <w:rFonts w:cs="Times New Roman"/>
          <w:i/>
          <w:color w:val="000000" w:themeColor="text1"/>
        </w:rPr>
        <w:t>X</w:t>
      </w:r>
      <w:r w:rsidRPr="00A6092D">
        <w:rPr>
          <w:rFonts w:cs="Times New Roman"/>
          <w:color w:val="000000" w:themeColor="text1"/>
          <w:vertAlign w:val="superscript"/>
        </w:rPr>
        <w:t xml:space="preserve">2 </w:t>
      </w:r>
      <w:r w:rsidRPr="00A6092D">
        <w:rPr>
          <w:rFonts w:cs="Times New Roman"/>
          <w:color w:val="000000" w:themeColor="text1"/>
        </w:rPr>
        <w:t xml:space="preserve">= 3.59, df = 2, p = 0.06).  There was no significant treatment by stress interaction effect on final </w:t>
      </w:r>
      <w:r w:rsidRPr="00A6092D">
        <w:rPr>
          <w:rFonts w:cs="Times New Roman"/>
          <w:i/>
          <w:iCs/>
          <w:color w:val="000000" w:themeColor="text1"/>
        </w:rPr>
        <w:t>Vulpia</w:t>
      </w:r>
      <w:r w:rsidRPr="00A6092D">
        <w:rPr>
          <w:rFonts w:cs="Times New Roman"/>
          <w:color w:val="000000" w:themeColor="text1"/>
        </w:rPr>
        <w:t xml:space="preserve"> biomass</w:t>
      </w:r>
      <w:r w:rsidRPr="00A6092D">
        <w:rPr>
          <w:color w:val="000000" w:themeColor="text1"/>
        </w:rPr>
        <w:t xml:space="preserve"> (</w:t>
      </w:r>
      <w:bookmarkStart w:id="45" w:name="__DdeLink__1273_1424566511"/>
      <w:r w:rsidRPr="00A6092D">
        <w:rPr>
          <w:i/>
          <w:iCs/>
          <w:color w:val="000000" w:themeColor="text1"/>
        </w:rPr>
        <w:t>X</w:t>
      </w:r>
      <w:r w:rsidRPr="00A6092D">
        <w:rPr>
          <w:i/>
          <w:iCs/>
          <w:color w:val="000000" w:themeColor="text1"/>
          <w:vertAlign w:val="superscript"/>
        </w:rPr>
        <w:t>2</w:t>
      </w:r>
      <w:r w:rsidRPr="00A6092D">
        <w:rPr>
          <w:i/>
          <w:iCs/>
          <w:color w:val="000000" w:themeColor="text1"/>
        </w:rPr>
        <w:t xml:space="preserve"> </w:t>
      </w:r>
      <w:r w:rsidRPr="00A6092D">
        <w:rPr>
          <w:color w:val="000000" w:themeColor="text1"/>
        </w:rPr>
        <w:t>= 1.18, df = 2, p = 0.55</w:t>
      </w:r>
      <w:bookmarkEnd w:id="45"/>
      <w:r w:rsidRPr="00A6092D">
        <w:rPr>
          <w:color w:val="000000" w:themeColor="text1"/>
        </w:rPr>
        <w:t>), nor was there any main effect of stress gradient position (</w:t>
      </w:r>
      <w:r w:rsidRPr="00A6092D">
        <w:rPr>
          <w:i/>
          <w:iCs/>
          <w:color w:val="000000" w:themeColor="text1"/>
        </w:rPr>
        <w:t>X</w:t>
      </w:r>
      <w:r w:rsidRPr="00A6092D">
        <w:rPr>
          <w:i/>
          <w:iCs/>
          <w:color w:val="000000" w:themeColor="text1"/>
          <w:vertAlign w:val="superscript"/>
        </w:rPr>
        <w:t>2</w:t>
      </w:r>
      <w:r w:rsidRPr="00A6092D">
        <w:rPr>
          <w:i/>
          <w:iCs/>
          <w:color w:val="000000" w:themeColor="text1"/>
        </w:rPr>
        <w:t xml:space="preserve"> </w:t>
      </w:r>
      <w:r w:rsidRPr="00A6092D">
        <w:rPr>
          <w:color w:val="000000" w:themeColor="text1"/>
        </w:rPr>
        <w:t>= 0.64, df = 1, p = 0.42), but there was a trend towards a moss treatment effect (</w:t>
      </w:r>
      <w:r w:rsidRPr="00A6092D">
        <w:rPr>
          <w:i/>
          <w:iCs/>
          <w:color w:val="000000" w:themeColor="text1"/>
        </w:rPr>
        <w:t>X</w:t>
      </w:r>
      <w:r w:rsidRPr="00A6092D">
        <w:rPr>
          <w:i/>
          <w:iCs/>
          <w:color w:val="000000" w:themeColor="text1"/>
          <w:vertAlign w:val="superscript"/>
        </w:rPr>
        <w:t>2</w:t>
      </w:r>
      <w:r w:rsidRPr="00A6092D">
        <w:rPr>
          <w:i/>
          <w:iCs/>
          <w:color w:val="000000" w:themeColor="text1"/>
        </w:rPr>
        <w:t xml:space="preserve"> </w:t>
      </w:r>
      <w:r w:rsidRPr="00A6092D">
        <w:rPr>
          <w:color w:val="000000" w:themeColor="text1"/>
        </w:rPr>
        <w:t xml:space="preserve">= 4.97, df = 2, p = 0.08; fig 3 d).  </w:t>
      </w:r>
      <w:r w:rsidRPr="00A6092D">
        <w:rPr>
          <w:i/>
          <w:color w:val="000000" w:themeColor="text1"/>
        </w:rPr>
        <w:t>Vulpia</w:t>
      </w:r>
      <w:r w:rsidRPr="00A6092D">
        <w:rPr>
          <w:color w:val="000000" w:themeColor="text1"/>
        </w:rPr>
        <w:t xml:space="preserve"> inflorescence production was not affected by</w:t>
      </w:r>
      <w:r w:rsidRPr="00A6092D">
        <w:rPr>
          <w:rFonts w:cs="Times New Roman"/>
          <w:color w:val="000000" w:themeColor="text1"/>
        </w:rPr>
        <w:t xml:space="preserve"> moss treatment (F</w:t>
      </w:r>
      <w:r w:rsidRPr="00A6092D">
        <w:rPr>
          <w:rFonts w:cs="Times New Roman"/>
          <w:color w:val="000000" w:themeColor="text1"/>
          <w:vertAlign w:val="subscript"/>
        </w:rPr>
        <w:t>2,40</w:t>
      </w:r>
      <w:r w:rsidRPr="00A6092D">
        <w:rPr>
          <w:rFonts w:cs="Times New Roman"/>
          <w:color w:val="000000" w:themeColor="text1"/>
        </w:rPr>
        <w:t xml:space="preserve"> = 0.43, p = 0.65), stress gradient position (F1,42 = 0.53, p = 0.47) nor their interaction</w:t>
      </w:r>
      <w:r w:rsidRPr="00A6092D">
        <w:rPr>
          <w:color w:val="000000" w:themeColor="text1"/>
        </w:rPr>
        <w:t xml:space="preserve"> (F</w:t>
      </w:r>
      <w:r w:rsidRPr="00A6092D">
        <w:rPr>
          <w:color w:val="000000" w:themeColor="text1"/>
          <w:vertAlign w:val="subscript"/>
        </w:rPr>
        <w:t>2,38</w:t>
      </w:r>
      <w:r w:rsidRPr="00A6092D">
        <w:rPr>
          <w:rFonts w:cs="Times New Roman"/>
          <w:color w:val="000000" w:themeColor="text1"/>
          <w:vertAlign w:val="superscript"/>
        </w:rPr>
        <w:t xml:space="preserve"> </w:t>
      </w:r>
      <w:r w:rsidRPr="00A6092D">
        <w:rPr>
          <w:rFonts w:cs="Times New Roman"/>
          <w:color w:val="000000" w:themeColor="text1"/>
        </w:rPr>
        <w:t xml:space="preserve">= 0.18, df = 2, p = 0.83; fig 3 f).  </w:t>
      </w:r>
    </w:p>
    <w:p w14:paraId="47AE664D" w14:textId="77777777" w:rsidR="006F26CF" w:rsidRPr="00A6092D" w:rsidRDefault="00AF68FE" w:rsidP="00727481">
      <w:pPr>
        <w:pStyle w:val="Heading"/>
        <w:ind w:firstLine="0"/>
        <w:rPr>
          <w:color w:val="000000" w:themeColor="text1"/>
        </w:rPr>
      </w:pPr>
      <w:r w:rsidRPr="00A6092D">
        <w:rPr>
          <w:color w:val="000000" w:themeColor="text1"/>
        </w:rPr>
        <w:lastRenderedPageBreak/>
        <w:t>Discussion</w:t>
      </w:r>
    </w:p>
    <w:p w14:paraId="0897848C" w14:textId="77777777" w:rsidR="006F26CF" w:rsidRPr="00A6092D" w:rsidRDefault="00AF68FE">
      <w:pPr>
        <w:rPr>
          <w:color w:val="000000" w:themeColor="text1"/>
        </w:rPr>
      </w:pPr>
      <w:r w:rsidRPr="00A6092D">
        <w:rPr>
          <w:rFonts w:cs="Times New Roman"/>
          <w:color w:val="000000" w:themeColor="text1"/>
        </w:rPr>
        <w:t xml:space="preserve">Our study demonstrates that native mosses can have an important influence on the occurrence, survival, growth and flower production of vascular plants and especially invasive annual grasses in this system.  We found mixed support for our hypothesis that mosses would generally have a more beneficial effect on plants in the more stressful environment.  </w:t>
      </w:r>
    </w:p>
    <w:p w14:paraId="37C4A9E7" w14:textId="63AF5FAE" w:rsidR="006F26CF" w:rsidRPr="00A6092D" w:rsidRDefault="00AF68FE">
      <w:pPr>
        <w:rPr>
          <w:color w:val="000000" w:themeColor="text1"/>
        </w:rPr>
      </w:pPr>
      <w:r w:rsidRPr="00A6092D">
        <w:rPr>
          <w:rFonts w:cs="Times New Roman"/>
          <w:color w:val="000000" w:themeColor="text1"/>
        </w:rPr>
        <w:t>Vascular plant occurrence was positively associated with moss in this system but this association was not stronger at the more stressful end of the environmental gradient as we hypothesized (</w:t>
      </w:r>
      <w:r w:rsidR="00AA7176" w:rsidRPr="00A6092D">
        <w:rPr>
          <w:rFonts w:cs="Times New Roman"/>
          <w:color w:val="000000" w:themeColor="text1"/>
        </w:rPr>
        <w:t>F</w:t>
      </w:r>
      <w:r w:rsidRPr="00A6092D">
        <w:rPr>
          <w:rFonts w:cs="Times New Roman"/>
          <w:color w:val="000000" w:themeColor="text1"/>
        </w:rPr>
        <w:t>ig</w:t>
      </w:r>
      <w:r w:rsidR="00AA7176" w:rsidRPr="00A6092D">
        <w:rPr>
          <w:rFonts w:cs="Times New Roman"/>
          <w:color w:val="000000" w:themeColor="text1"/>
        </w:rPr>
        <w:t>ure</w:t>
      </w:r>
      <w:r w:rsidRPr="00A6092D">
        <w:rPr>
          <w:rFonts w:cs="Times New Roman"/>
          <w:color w:val="000000" w:themeColor="text1"/>
        </w:rPr>
        <w:t xml:space="preserve"> 2).  This result held for both native and exotic species alike. Likewise, in our moss removal experiment we found only limited support for our hypothesis that mosses would have a more positive influence on plant performance in the more stres</w:t>
      </w:r>
      <w:r w:rsidR="00862AE3" w:rsidRPr="00A6092D">
        <w:rPr>
          <w:rFonts w:cs="Times New Roman"/>
          <w:color w:val="000000" w:themeColor="text1"/>
        </w:rPr>
        <w:t>sful environment: in particular</w:t>
      </w:r>
      <w:r w:rsidRPr="00A6092D">
        <w:rPr>
          <w:rFonts w:cs="Times New Roman"/>
          <w:color w:val="000000" w:themeColor="text1"/>
        </w:rPr>
        <w:t xml:space="preserve">, we only observed significant interactions effects between stress gradient position and moss treatment for </w:t>
      </w:r>
      <w:r w:rsidRPr="00A6092D">
        <w:rPr>
          <w:rFonts w:cs="Times New Roman"/>
          <w:i/>
          <w:color w:val="000000" w:themeColor="text1"/>
        </w:rPr>
        <w:t>Bromus</w:t>
      </w:r>
      <w:r w:rsidRPr="00A6092D">
        <w:rPr>
          <w:rFonts w:cs="Times New Roman"/>
          <w:color w:val="000000" w:themeColor="text1"/>
        </w:rPr>
        <w:t xml:space="preserve"> survival (</w:t>
      </w:r>
      <w:r w:rsidR="00862AE3" w:rsidRPr="00A6092D">
        <w:rPr>
          <w:rFonts w:cs="Times New Roman"/>
          <w:color w:val="000000" w:themeColor="text1"/>
        </w:rPr>
        <w:t>F</w:t>
      </w:r>
      <w:r w:rsidRPr="00A6092D">
        <w:rPr>
          <w:rFonts w:cs="Times New Roman"/>
          <w:color w:val="000000" w:themeColor="text1"/>
        </w:rPr>
        <w:t>ig</w:t>
      </w:r>
      <w:r w:rsidR="00862AE3" w:rsidRPr="00A6092D">
        <w:rPr>
          <w:rFonts w:cs="Times New Roman"/>
          <w:color w:val="000000" w:themeColor="text1"/>
        </w:rPr>
        <w:t>ure</w:t>
      </w:r>
      <w:r w:rsidRPr="00A6092D">
        <w:rPr>
          <w:rFonts w:cs="Times New Roman"/>
          <w:color w:val="000000" w:themeColor="text1"/>
        </w:rPr>
        <w:t xml:space="preserve"> 3a) and </w:t>
      </w:r>
      <w:r w:rsidRPr="00A6092D">
        <w:rPr>
          <w:rFonts w:cs="Times New Roman"/>
          <w:i/>
          <w:color w:val="000000" w:themeColor="text1"/>
        </w:rPr>
        <w:t>Bromus</w:t>
      </w:r>
      <w:r w:rsidRPr="00A6092D">
        <w:rPr>
          <w:rFonts w:cs="Times New Roman"/>
          <w:color w:val="000000" w:themeColor="text1"/>
        </w:rPr>
        <w:t xml:space="preserve"> inflorescence production (</w:t>
      </w:r>
      <w:r w:rsidR="00862AE3" w:rsidRPr="00A6092D">
        <w:rPr>
          <w:rFonts w:cs="Times New Roman"/>
          <w:color w:val="000000" w:themeColor="text1"/>
        </w:rPr>
        <w:t>Figure</w:t>
      </w:r>
      <w:r w:rsidRPr="00A6092D">
        <w:rPr>
          <w:rFonts w:cs="Times New Roman"/>
          <w:color w:val="000000" w:themeColor="text1"/>
        </w:rPr>
        <w:t xml:space="preserve"> 3e).  In the low stress environment, </w:t>
      </w:r>
      <w:r w:rsidRPr="00A6092D">
        <w:rPr>
          <w:rFonts w:cs="Times New Roman"/>
          <w:i/>
          <w:color w:val="000000" w:themeColor="text1"/>
        </w:rPr>
        <w:t>Bromus</w:t>
      </w:r>
      <w:r w:rsidRPr="00A6092D">
        <w:rPr>
          <w:rFonts w:cs="Times New Roman"/>
          <w:color w:val="000000" w:themeColor="text1"/>
        </w:rPr>
        <w:t xml:space="preserve"> seeds had the poorest chances of becoming adult plants when planted in moss patches, whereas in the high stress environment </w:t>
      </w:r>
      <w:r w:rsidRPr="00A6092D">
        <w:rPr>
          <w:rFonts w:cs="Times New Roman"/>
          <w:i/>
          <w:color w:val="000000" w:themeColor="text1"/>
        </w:rPr>
        <w:t>Bromus</w:t>
      </w:r>
      <w:r w:rsidRPr="00A6092D">
        <w:rPr>
          <w:rFonts w:cs="Times New Roman"/>
          <w:color w:val="000000" w:themeColor="text1"/>
        </w:rPr>
        <w:t xml:space="preserve"> had the highest chance of becoming adult plants when planted in moss (</w:t>
      </w:r>
      <w:r w:rsidR="00862AE3" w:rsidRPr="00A6092D">
        <w:rPr>
          <w:rFonts w:cs="Times New Roman"/>
          <w:color w:val="000000" w:themeColor="text1"/>
        </w:rPr>
        <w:t>Figure</w:t>
      </w:r>
      <w:r w:rsidRPr="00A6092D">
        <w:rPr>
          <w:rFonts w:cs="Times New Roman"/>
          <w:color w:val="000000" w:themeColor="text1"/>
        </w:rPr>
        <w:t xml:space="preserve"> 3a).  This suggests that moss patches are an important microhabitat for </w:t>
      </w:r>
      <w:r w:rsidRPr="00A6092D">
        <w:rPr>
          <w:rFonts w:cs="Times New Roman"/>
          <w:i/>
          <w:color w:val="000000" w:themeColor="text1"/>
        </w:rPr>
        <w:t>Bromus</w:t>
      </w:r>
      <w:r w:rsidRPr="00A6092D">
        <w:rPr>
          <w:rFonts w:cs="Times New Roman"/>
          <w:color w:val="000000" w:themeColor="text1"/>
        </w:rPr>
        <w:t xml:space="preserve"> success in the more stressful environment.  We also observed a gradient by treatment interaction effect on </w:t>
      </w:r>
      <w:r w:rsidRPr="00A6092D">
        <w:rPr>
          <w:rFonts w:cs="Times New Roman"/>
          <w:i/>
          <w:color w:val="000000" w:themeColor="text1"/>
        </w:rPr>
        <w:t>Bromus</w:t>
      </w:r>
      <w:r w:rsidRPr="00A6092D">
        <w:rPr>
          <w:rFonts w:cs="Times New Roman"/>
          <w:color w:val="000000" w:themeColor="text1"/>
        </w:rPr>
        <w:t xml:space="preserve"> inflorescence production but this was less supportive of our hypothesis (</w:t>
      </w:r>
      <w:r w:rsidR="00862AE3" w:rsidRPr="00A6092D">
        <w:rPr>
          <w:rFonts w:cs="Times New Roman"/>
          <w:color w:val="000000" w:themeColor="text1"/>
        </w:rPr>
        <w:t>Figure</w:t>
      </w:r>
      <w:r w:rsidRPr="00A6092D">
        <w:rPr>
          <w:rFonts w:cs="Times New Roman"/>
          <w:color w:val="000000" w:themeColor="text1"/>
        </w:rPr>
        <w:t xml:space="preserve"> 3e).  In the low stress environment, </w:t>
      </w:r>
      <w:r w:rsidRPr="00A6092D">
        <w:rPr>
          <w:rFonts w:cs="Times New Roman"/>
          <w:i/>
          <w:color w:val="000000" w:themeColor="text1"/>
        </w:rPr>
        <w:t>Bromus</w:t>
      </w:r>
      <w:r w:rsidRPr="00A6092D">
        <w:rPr>
          <w:rFonts w:cs="Times New Roman"/>
          <w:color w:val="000000" w:themeColor="text1"/>
        </w:rPr>
        <w:t xml:space="preserve"> showed highest inflorescence production when planted in bare sand whereas this effect disappeared in the high stress environment (</w:t>
      </w:r>
      <w:r w:rsidR="00862AE3" w:rsidRPr="00A6092D">
        <w:rPr>
          <w:rFonts w:cs="Times New Roman"/>
          <w:color w:val="000000" w:themeColor="text1"/>
        </w:rPr>
        <w:t>Figure</w:t>
      </w:r>
      <w:r w:rsidRPr="00A6092D">
        <w:rPr>
          <w:rFonts w:cs="Times New Roman"/>
          <w:color w:val="000000" w:themeColor="text1"/>
        </w:rPr>
        <w:t xml:space="preserve"> 3e). In the case of the other exotic grass in this study, </w:t>
      </w:r>
      <w:r w:rsidRPr="00A6092D">
        <w:rPr>
          <w:rFonts w:cs="Times New Roman"/>
          <w:i/>
          <w:color w:val="000000" w:themeColor="text1"/>
        </w:rPr>
        <w:t>Vulpia</w:t>
      </w:r>
      <w:r w:rsidRPr="00A6092D">
        <w:rPr>
          <w:rFonts w:cs="Times New Roman"/>
          <w:color w:val="000000" w:themeColor="text1"/>
        </w:rPr>
        <w:t xml:space="preserve">, we found that the effect of moss treatment did not vary </w:t>
      </w:r>
      <w:r w:rsidRPr="00A6092D">
        <w:rPr>
          <w:rFonts w:cs="Times New Roman"/>
          <w:color w:val="000000" w:themeColor="text1"/>
        </w:rPr>
        <w:lastRenderedPageBreak/>
        <w:t>with environmental stress (</w:t>
      </w:r>
      <w:r w:rsidR="00862AE3" w:rsidRPr="00A6092D">
        <w:rPr>
          <w:rFonts w:cs="Times New Roman"/>
          <w:color w:val="000000" w:themeColor="text1"/>
        </w:rPr>
        <w:t>Figure</w:t>
      </w:r>
      <w:r w:rsidRPr="00A6092D">
        <w:rPr>
          <w:rFonts w:cs="Times New Roman"/>
          <w:color w:val="000000" w:themeColor="text1"/>
        </w:rPr>
        <w:t xml:space="preserve"> 3 b, d, f).  However, we did find that moss covered patches consistently gave </w:t>
      </w:r>
      <w:r w:rsidRPr="00A6092D">
        <w:rPr>
          <w:rFonts w:cs="Times New Roman"/>
          <w:i/>
          <w:color w:val="000000" w:themeColor="text1"/>
        </w:rPr>
        <w:t>Vulpia</w:t>
      </w:r>
      <w:r w:rsidRPr="00A6092D">
        <w:rPr>
          <w:rFonts w:cs="Times New Roman"/>
          <w:color w:val="000000" w:themeColor="text1"/>
        </w:rPr>
        <w:t xml:space="preserve"> seeds the highest probability of transitioning into adult plants (</w:t>
      </w:r>
      <w:r w:rsidR="00862AE3" w:rsidRPr="00A6092D">
        <w:rPr>
          <w:rFonts w:cs="Times New Roman"/>
          <w:color w:val="000000" w:themeColor="text1"/>
        </w:rPr>
        <w:t>Figure</w:t>
      </w:r>
      <w:r w:rsidRPr="00A6092D">
        <w:rPr>
          <w:rFonts w:cs="Times New Roman"/>
          <w:color w:val="000000" w:themeColor="text1"/>
        </w:rPr>
        <w:t xml:space="preserve"> 3 b).  And there was a trend towards </w:t>
      </w:r>
      <w:r w:rsidRPr="00A6092D">
        <w:rPr>
          <w:rFonts w:cs="Times New Roman"/>
          <w:i/>
          <w:color w:val="000000" w:themeColor="text1"/>
        </w:rPr>
        <w:t>Vulpia</w:t>
      </w:r>
      <w:r w:rsidRPr="00A6092D">
        <w:rPr>
          <w:rFonts w:cs="Times New Roman"/>
          <w:color w:val="000000" w:themeColor="text1"/>
        </w:rPr>
        <w:t xml:space="preserve"> plants in moss patches being larger than in other treatments (</w:t>
      </w:r>
      <w:r w:rsidR="00862AE3" w:rsidRPr="00A6092D">
        <w:rPr>
          <w:rFonts w:cs="Times New Roman"/>
          <w:color w:val="000000" w:themeColor="text1"/>
        </w:rPr>
        <w:t>Figure</w:t>
      </w:r>
      <w:r w:rsidRPr="00A6092D">
        <w:rPr>
          <w:rFonts w:cs="Times New Roman"/>
          <w:color w:val="000000" w:themeColor="text1"/>
        </w:rPr>
        <w:t xml:space="preserve"> 3 d).     </w:t>
      </w:r>
    </w:p>
    <w:p w14:paraId="0EB6E1DB" w14:textId="6B01A379" w:rsidR="006F26CF" w:rsidRPr="00A6092D" w:rsidRDefault="00AF68FE">
      <w:pPr>
        <w:rPr>
          <w:color w:val="000000" w:themeColor="text1"/>
        </w:rPr>
      </w:pPr>
      <w:r w:rsidRPr="00A6092D">
        <w:rPr>
          <w:rFonts w:cs="Times New Roman"/>
          <w:bCs/>
          <w:color w:val="000000" w:themeColor="text1"/>
        </w:rPr>
        <w:t xml:space="preserve">We had expected that the exotic annual grasses in this system would have their performance limited at the more stressful end of the gradient.  Instead, we found that </w:t>
      </w:r>
      <w:r w:rsidRPr="00A6092D">
        <w:rPr>
          <w:rFonts w:cs="Times New Roman"/>
          <w:bCs/>
          <w:i/>
          <w:color w:val="000000" w:themeColor="text1"/>
        </w:rPr>
        <w:t>Bromus</w:t>
      </w:r>
      <w:r w:rsidRPr="00A6092D">
        <w:rPr>
          <w:rFonts w:cs="Times New Roman"/>
          <w:bCs/>
          <w:color w:val="000000" w:themeColor="text1"/>
        </w:rPr>
        <w:t xml:space="preserve"> and </w:t>
      </w:r>
      <w:r w:rsidRPr="00A6092D">
        <w:rPr>
          <w:rFonts w:cs="Times New Roman"/>
          <w:bCs/>
          <w:i/>
          <w:color w:val="000000" w:themeColor="text1"/>
        </w:rPr>
        <w:t>Vulpia</w:t>
      </w:r>
      <w:r w:rsidRPr="00A6092D">
        <w:rPr>
          <w:rFonts w:cs="Times New Roman"/>
          <w:bCs/>
          <w:color w:val="000000" w:themeColor="text1"/>
        </w:rPr>
        <w:t xml:space="preserve"> sometimes performed better at the high stress end of the gradient (</w:t>
      </w:r>
      <w:r w:rsidR="00862AE3" w:rsidRPr="00A6092D">
        <w:rPr>
          <w:rFonts w:cs="Times New Roman"/>
          <w:bCs/>
          <w:color w:val="000000" w:themeColor="text1"/>
        </w:rPr>
        <w:t>Figure</w:t>
      </w:r>
      <w:r w:rsidRPr="00A6092D">
        <w:rPr>
          <w:rFonts w:cs="Times New Roman"/>
          <w:bCs/>
          <w:color w:val="000000" w:themeColor="text1"/>
        </w:rPr>
        <w:t xml:space="preserve"> 3).  This suggests that despite the clear changes in physical properties across this gradient, including higher wind speeds, </w:t>
      </w:r>
      <w:r w:rsidR="00862AE3" w:rsidRPr="00A6092D">
        <w:rPr>
          <w:rFonts w:cs="Times New Roman"/>
          <w:bCs/>
          <w:color w:val="000000" w:themeColor="text1"/>
        </w:rPr>
        <w:t>and coarser and drier soils (</w:t>
      </w:r>
      <w:r w:rsidRPr="00A6092D">
        <w:rPr>
          <w:rFonts w:cs="Times New Roman"/>
          <w:bCs/>
          <w:color w:val="000000" w:themeColor="text1"/>
        </w:rPr>
        <w:t>Lortie and Cushman 2007 and Kleinhesselink et al. 2014) and a strong decrease in shrub cover (</w:t>
      </w:r>
      <w:r w:rsidR="00862AE3" w:rsidRPr="00A6092D">
        <w:rPr>
          <w:rFonts w:cs="Times New Roman"/>
          <w:bCs/>
          <w:color w:val="000000" w:themeColor="text1"/>
        </w:rPr>
        <w:t>Figure</w:t>
      </w:r>
      <w:r w:rsidRPr="00A6092D">
        <w:rPr>
          <w:rFonts w:cs="Times New Roman"/>
          <w:bCs/>
          <w:color w:val="000000" w:themeColor="text1"/>
        </w:rPr>
        <w:t xml:space="preserve"> 1), that the high stress portion of this gradient may not actually be stressful for these annual exotic grasses.  We note also that plant density tends to increase towards the stressful end of the gradient as well (</w:t>
      </w:r>
      <w:r w:rsidR="00862AE3" w:rsidRPr="00A6092D">
        <w:rPr>
          <w:rFonts w:cs="Times New Roman"/>
          <w:bCs/>
          <w:color w:val="000000" w:themeColor="text1"/>
        </w:rPr>
        <w:t>Figure</w:t>
      </w:r>
      <w:r w:rsidRPr="00A6092D">
        <w:rPr>
          <w:rFonts w:cs="Times New Roman"/>
          <w:bCs/>
          <w:color w:val="000000" w:themeColor="text1"/>
        </w:rPr>
        <w:t xml:space="preserve"> 2), but this increase in density actually reflects a decrease in plant size and height (Kleinhesselink et al. 2014).  This result runs </w:t>
      </w:r>
      <w:r w:rsidR="00862AE3" w:rsidRPr="00A6092D">
        <w:rPr>
          <w:rFonts w:cs="Times New Roman"/>
          <w:bCs/>
          <w:color w:val="000000" w:themeColor="text1"/>
        </w:rPr>
        <w:t>counter to</w:t>
      </w:r>
      <w:r w:rsidRPr="00A6092D">
        <w:rPr>
          <w:rFonts w:cs="Times New Roman"/>
          <w:bCs/>
          <w:color w:val="000000" w:themeColor="text1"/>
        </w:rPr>
        <w:t xml:space="preserve"> the hypothesis that exotic species could be limited from particularly stressful environments within landscapes because they lack specialized adaptations needed to tolerate</w:t>
      </w:r>
      <w:r w:rsidR="00862AE3" w:rsidRPr="00A6092D">
        <w:rPr>
          <w:rFonts w:cs="Times New Roman"/>
          <w:bCs/>
          <w:color w:val="000000" w:themeColor="text1"/>
        </w:rPr>
        <w:t xml:space="preserve"> the local stresses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{"citationID":"QFpebCdf","properties":{"formattedCitation":"(Harrison 1999)","plainCitation":"(Harrison 1999)","noteIndex":0},"citationItems":[{"id":2163,"uris":["http://zotero.org/users/688880/items/FQ67TFHM"],"uri":["http://zotero.org/users/688880/items/FQ67TFHM"],"itemData":{"id":2163,"type":"article-journal","title":"Native and alien species diversity at the local and regional scales in a grazed California grassland","container-title":"Oecologia","page":"99-106","volume":"121","issue":"1","source":"link.springer.com","abstract":"Serpentine meadows in Northern California supported higher species richness at the 1-m2 scale than adjacent nonserpentine meadows, and had a considerably higher proportion of native species. Within each soil type, total species richness (natives plus aliens) was unrelated to biomass, cover, soil depth, or soil characteristics (N, P, Ca++, Mg++, water-holding capacity). However, the proportion of native species on serpentine was higher in meadows with lower levels of phosphorus and a lower calcium/magnesium ratio; the proportion of native species in nonserpentine meadows was higher on cool (north to northeast facing) slopes. At a regional scale, some of these effects were partly reversed; the rate at which new species accumulated with the addition of new sites, or beta diversity, was highest for native plant species in nonserpentine meadows. All of the above effects were independent of whether grazing by cattle was absent (removed 13 years ago) or present. The status of low-productivity serpentine soils as a refuge for native grassland species appears to be the result of their abiotic resistance to alien species, but not of a negative relationship between productivity and total species richness.","DOI":"10.1007/s004420050910","ISSN":"0029-8549, 1432-1939","journalAbbreviation":"Oecologia","language":"en","author":[{"family":"Harrison","given":"Susan"}],"issued":{"date-parts":[["1999"]]}}}],"schema":"https://github.com/citation-style-language/schema/raw/master/csl-citation.json"}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(Harrison 1999)</w:t>
      </w:r>
      <w:r w:rsidR="00862AE3" w:rsidRPr="00A6092D">
        <w:rPr>
          <w:rFonts w:cs="Times New Roman"/>
          <w:bCs/>
          <w:color w:val="000000" w:themeColor="text1"/>
        </w:rPr>
        <w:fldChar w:fldCharType="end"/>
      </w:r>
      <w:r w:rsidRPr="00A6092D">
        <w:rPr>
          <w:rFonts w:cs="Times New Roman"/>
          <w:bCs/>
          <w:color w:val="000000" w:themeColor="text1"/>
        </w:rPr>
        <w:t>.  Instead, our finding supports the idea that stressful environments can sometimes be more easily invaded by exotic plants, perhaps because it offers opportunity to escape competition from more dominant competitors</w:t>
      </w:r>
      <w:r w:rsidR="00862AE3" w:rsidRPr="00A6092D">
        <w:rPr>
          <w:rFonts w:cs="Times New Roman"/>
          <w:bCs/>
          <w:color w:val="000000" w:themeColor="text1"/>
        </w:rPr>
        <w:t xml:space="preserve"> </w:t>
      </w:r>
      <w:r w:rsidR="00862AE3" w:rsidRPr="00A6092D">
        <w:rPr>
          <w:rFonts w:cs="Times New Roman"/>
          <w:bCs/>
          <w:color w:val="000000" w:themeColor="text1"/>
        </w:rPr>
        <w:fldChar w:fldCharType="begin"/>
      </w:r>
      <w:r w:rsidR="00862AE3" w:rsidRPr="00A6092D">
        <w:rPr>
          <w:rFonts w:cs="Times New Roman"/>
          <w:bCs/>
          <w:color w:val="000000" w:themeColor="text1"/>
        </w:rPr>
        <w:instrText xml:space="preserve"> ADDIN ZOTERO_ITEM CSL_CITATION {"citationID":"UYccTnDj","properties":{"formattedCitation":"(MacDougall et al. 2006)","plainCitation":"(MacDougall et al. 2006)","noteIndex":0},"citationItems":[{"id":2465,"uris":["http://zotero.org/users/688880/items/RSP4PCJE"],"uri":["http://zotero.org/users/688880/items/RSP4PCJE"],"itemData":{"id":2465,"type":"article-journal","title":"Patterns of plant invasion along an environmental stress gradient","container-title":"Journal of Vegetation Science","page":"47-56","volume":"17","issue":"1","source":"Wiley Online Library","abstract":"Abstract.\n\n\n\nQuestion:\n\nDo stressful environments facilitate plant invasion by providing refuges from intense above-ground competition associated with productive areas, or prevent it by favouring locally adapted native species?\n\n\nLocation:\n\nAn invaded and fragmented oak savanna ecosystem structured along a landscape-level stress gradient associated with soil depth, elevation, and canopy openness.\n\n\nMethods:\n\nVegetation and environmental data were collected from 184 plots in seven savanna remnants along the gradient. Using multivariate (CCA) and post-hoc regression analyses, we determined the relationship between environment and the richness and abundance of invasives.\n\n\nResults:\n\n46 of 119 species were naturalized exotics. CCA indicated the importance of environmental variation (mostly soil depth) for community structure but not for invasion; invasive species richness was similar in all areas. However, the abundance of invasives and their impacts on native diversity appear to increase significantly in less stressful habitats. Deeper soils had lower evenness and significantly fewer native species. This result was associated with dominance by exotic perennial grasses and large increases in vegetation height, suggesting strong above-ground competition.\n\n\nConclusions:\n\nLow-stress environments were not more invasible per se but appear to be more susceptible to invasion by species with strong competitive impacts. The causes of decreasing exotic impact with decreasing soil depth may reflect shifts in competitive intensity or an increased importance of stress tolerance, both of which may favour natives. Alternatively, this ecosystem may simply lack high-impact invaders capable of dominating shallow soils. Conservation challenges are twofold for this endangered plant community: controlling invasives that currently dominate deeper-soils and accounting for a diverse pool of invaders that proliferate when the current dominants are removed.","DOI":"10.1111/j.1654-1103.2006.tb02422.x","ISSN":"1654-1103","language":"en","author":[{"family":"MacDougall","given":"A.s."},{"family":"Boucher","given":"J."},{"family":"Turkington","given":"R."},{"family":"Bradfield","given":"G.e."}],"issued":{"date-parts":[["2006",2,1]]}}}],"schema":"https://github.com/citation-style-language/schema/raw/master/csl-citation.json"} </w:instrText>
      </w:r>
      <w:r w:rsidR="00862AE3" w:rsidRPr="00A6092D">
        <w:rPr>
          <w:rFonts w:cs="Times New Roman"/>
          <w:bCs/>
          <w:color w:val="000000" w:themeColor="text1"/>
        </w:rPr>
        <w:fldChar w:fldCharType="separate"/>
      </w:r>
      <w:r w:rsidR="00862AE3" w:rsidRPr="00A6092D">
        <w:rPr>
          <w:rFonts w:cs="Times New Roman"/>
          <w:bCs/>
          <w:noProof/>
          <w:color w:val="000000" w:themeColor="text1"/>
        </w:rPr>
        <w:t>(MacDougall et al. 2006)</w:t>
      </w:r>
      <w:r w:rsidR="00862AE3" w:rsidRPr="00A6092D">
        <w:rPr>
          <w:rFonts w:cs="Times New Roman"/>
          <w:bCs/>
          <w:color w:val="000000" w:themeColor="text1"/>
        </w:rPr>
        <w:fldChar w:fldCharType="end"/>
      </w:r>
      <w:r w:rsidRPr="00A6092D">
        <w:rPr>
          <w:rFonts w:cs="Times New Roman"/>
          <w:bCs/>
          <w:color w:val="000000" w:themeColor="text1"/>
        </w:rPr>
        <w:t>.  Our study adds an extra component to this hypothesis, by showing that performance at high stress is not merely a balance of environmental effects and competition, but also reflects some facilitation of the exotic species by the native species</w:t>
      </w:r>
      <w:r w:rsidR="006356FC" w:rsidRPr="00A6092D">
        <w:rPr>
          <w:rFonts w:cs="Times New Roman"/>
          <w:bCs/>
          <w:color w:val="000000" w:themeColor="text1"/>
        </w:rPr>
        <w:t xml:space="preserve"> </w:t>
      </w:r>
      <w:r w:rsidR="006356FC" w:rsidRPr="00A6092D">
        <w:rPr>
          <w:rFonts w:cs="Times New Roman"/>
          <w:bCs/>
          <w:color w:val="000000" w:themeColor="text1"/>
        </w:rPr>
        <w:fldChar w:fldCharType="begin"/>
      </w:r>
      <w:r w:rsidR="00D94D28" w:rsidRPr="00A6092D">
        <w:rPr>
          <w:rFonts w:cs="Times New Roman"/>
          <w:bCs/>
          <w:color w:val="000000" w:themeColor="text1"/>
        </w:rPr>
        <w:instrText xml:space="preserve"> ADDIN ZOTERO_ITEM CSL_CITATION {"citationID":"ft2qxWvn","properties":{"formattedCitation":"(Badano et al. 2007)","plainCitation":"(Badano et al. 2007)","noteIndex":0},"citationItems":[{"id":990,"uris":["http://zotero.org/users/688880/items/7XG2JQFT"],"uri":["http://zotero.org/users/688880/items/7XG2JQFT"],"itemData":{"id":990,"type":"article-journal","title":"Ecosystem engineering facilitates invasions by exotic plants in high-Andean ecosystems","container-title":"Journal of Ecology","page":"682–688","volume":"95","issue":"4","source":"Wiley Online Library","abstract":"* 1Ecosystem engineers are organisms that change abiotic conditions in ways that affect the performance and distribution of other species, including exotics. Several mechanisms have been proposed for the successful establishment of exotic plants in natural communities, but the positive effects that native engineer species may have on the distribution and performance of exotic plants remain unknown. * 2In this study, we propose that amelioration of extreme abiotic conditions by ecosystem engineers can make stressful habitats invadable by exotic plant species, with larger positive effects on the performance of exotic plants as environmental harshness increases. We tested this hypothesis by assessing the effects of a high-Andean ecosystem engineer, the cushion plant Azorella monantha, which is known to create habitat patches where environmental conditions are less extreme than in the surrounding habitats, on the distribution and the performance of two exotic plant species, field chickweed (Cerastium arvense) and common dandelion (Taraxacum officinale), along a an elevation gradient in the Andes of central Chile. * 3We measured and compared the abundance, biomass and survival of both exotic species within and outside cushion habitat patches at three elevations (3200 m, 3400 m and 3600 m), and evaluated whether the effects of A. monantha varied across elevations. * 4The results indicated that cushion plants positively impact the performance of both exotics, and have greater facilitative effects at higher elevations. Indeed, at the higher elevation site, C. arvense was only detected within A. monantha patches, suggesting that cushions may expand the distribution range of exotics. These results suggest that ecosystem engineering by native species could promote biological invasions in harsh environments, leading to higher abundances of invaders than those expected in the absence of engineers. * 5Given the conspicuousness of ecosystem engineering in nature, we suggest that exotic species eradication programmes might be less successful by not taking into account the facilitative effects of native engineer species on invaders. Further, we suggest that the recent proposals to use engineer species in ecosystem restoration should be aware of their potential role in promoting invasions.","DOI":"10.1111/j.1365-2745.2007.01262.x","ISSN":"1365-2745","language":"en","author":[{"family":"Badano","given":"Ernesto I."},{"family":"Villarroel","given":"Elisa"},{"family":"Bustamante","given":"Ramiro O."},{"family":"Marquet","given":"Pablo A."},{"family":"Cavieres","given":"Lohengrin A."}],"issued":{"date-parts":[["2007"]]}}}],"schema":"https://github.com/citation-style-language/schema/raw/master/csl-citation.json"} </w:instrText>
      </w:r>
      <w:r w:rsidR="006356FC" w:rsidRPr="00A6092D">
        <w:rPr>
          <w:rFonts w:cs="Times New Roman"/>
          <w:bCs/>
          <w:color w:val="000000" w:themeColor="text1"/>
        </w:rPr>
        <w:fldChar w:fldCharType="separate"/>
      </w:r>
      <w:r w:rsidR="00D94D28" w:rsidRPr="00A6092D">
        <w:rPr>
          <w:rFonts w:cs="Times New Roman"/>
          <w:bCs/>
          <w:noProof/>
          <w:color w:val="000000" w:themeColor="text1"/>
        </w:rPr>
        <w:t>(Badano et al. 2007)</w:t>
      </w:r>
      <w:r w:rsidR="006356FC" w:rsidRPr="00A6092D">
        <w:rPr>
          <w:rFonts w:cs="Times New Roman"/>
          <w:bCs/>
          <w:color w:val="000000" w:themeColor="text1"/>
        </w:rPr>
        <w:fldChar w:fldCharType="end"/>
      </w:r>
      <w:r w:rsidRPr="00A6092D">
        <w:rPr>
          <w:rFonts w:cs="Times New Roman"/>
          <w:bCs/>
          <w:color w:val="000000" w:themeColor="text1"/>
        </w:rPr>
        <w:t xml:space="preserve">—in this case </w:t>
      </w:r>
      <w:r w:rsidR="00862AE3" w:rsidRPr="00A6092D">
        <w:rPr>
          <w:rFonts w:cs="Times New Roman"/>
          <w:bCs/>
          <w:color w:val="000000" w:themeColor="text1"/>
        </w:rPr>
        <w:t>bryophytes and lichens that make up the biological soil crusts</w:t>
      </w:r>
      <w:r w:rsidRPr="00A6092D">
        <w:rPr>
          <w:rFonts w:cs="Times New Roman"/>
          <w:bCs/>
          <w:color w:val="000000" w:themeColor="text1"/>
        </w:rPr>
        <w:t xml:space="preserve">. </w:t>
      </w:r>
    </w:p>
    <w:p w14:paraId="1903475B" w14:textId="230D4D4C" w:rsidR="006F26CF" w:rsidRPr="00A6092D" w:rsidRDefault="00AF68FE">
      <w:pPr>
        <w:rPr>
          <w:color w:val="000000" w:themeColor="text1"/>
        </w:rPr>
      </w:pPr>
      <w:r w:rsidRPr="00A6092D">
        <w:rPr>
          <w:rFonts w:cs="Times New Roman"/>
          <w:color w:val="000000" w:themeColor="text1"/>
        </w:rPr>
        <w:lastRenderedPageBreak/>
        <w:t xml:space="preserve">We also expected that physically removing moss from treatment patches would undo the effects of mosses and produced effects similar to bare sand.  However, for </w:t>
      </w:r>
      <w:r w:rsidRPr="00A6092D">
        <w:rPr>
          <w:rFonts w:cs="Times New Roman"/>
          <w:i/>
          <w:color w:val="000000" w:themeColor="text1"/>
        </w:rPr>
        <w:t>Bromus</w:t>
      </w:r>
      <w:r w:rsidRPr="00A6092D">
        <w:rPr>
          <w:rFonts w:cs="Times New Roman"/>
          <w:color w:val="000000" w:themeColor="text1"/>
        </w:rPr>
        <w:t xml:space="preserve"> survival and inflorescence production in low stress, and we actually found significant differences between bare sand patches and moss removed patches, while we found no differences between moss patches and moss removed patches (</w:t>
      </w:r>
      <w:r w:rsidR="00862AE3" w:rsidRPr="00A6092D">
        <w:rPr>
          <w:rFonts w:cs="Times New Roman"/>
          <w:color w:val="000000" w:themeColor="text1"/>
        </w:rPr>
        <w:t>Figure</w:t>
      </w:r>
      <w:r w:rsidRPr="00A6092D">
        <w:rPr>
          <w:rFonts w:cs="Times New Roman"/>
          <w:color w:val="000000" w:themeColor="text1"/>
        </w:rPr>
        <w:t xml:space="preserve"> 3a,e).   These differences are especially notable because they are among the largest treatment effects in our study.  This pattern suggests that the environment created by our removal treatment was somehow different from bare sand.  We speculate that this effect could be due to some residual influence of moss in these patches. In particular, recent studies have shown that Bryophytes may inhibit germination and root growth of some vascular plants through allelopathy</w:t>
      </w:r>
      <w:bookmarkStart w:id="46" w:name="__UnoMark__964_1065309592"/>
      <w:bookmarkEnd w:id="46"/>
      <w:r w:rsidR="000C6B58" w:rsidRPr="00A6092D">
        <w:rPr>
          <w:rFonts w:cs="Times New Roman"/>
          <w:color w:val="000000" w:themeColor="text1"/>
        </w:rPr>
        <w:t xml:space="preserve"> </w:t>
      </w:r>
      <w:r w:rsidR="00A702A0" w:rsidRPr="00A6092D">
        <w:rPr>
          <w:rFonts w:cs="Times New Roman"/>
          <w:color w:val="000000" w:themeColor="text1"/>
        </w:rPr>
        <w:fldChar w:fldCharType="begin"/>
      </w:r>
      <w:r w:rsidR="000C6B58" w:rsidRPr="00A6092D">
        <w:rPr>
          <w:rFonts w:cs="Times New Roman"/>
          <w:color w:val="000000" w:themeColor="text1"/>
        </w:rPr>
        <w:instrText xml:space="preserve"> ADDIN ZOTERO_ITEM CSL_CITATION {"citationID":"ypaq4sk8","properties":{"formattedCitation":"(Michel et al. 2011)","plainCitation":"(Michel et al. 2011)","noteIndex":0},"citationItems":[{"id":2351,"uris":["http://zotero.org/users/688880/items/4VHXCCXA"],"uri":["http://zotero.org/users/688880/items/4VHXCCXA"],"itemData":{"id":2351,"type":"article-journal","title":"Bryophytes display allelopathic interactions with tree species in native forest ecosystems","container-title":"Oikos","page":"1272-1280","volume":"120","issue":"8","source":"Wiley Online Library","abstract":"Bryophytes are widespread in terrestrial ecosystems but little is known about their influence on vascular species. Water-soluble leachates (0%, 1%, 5%, 10% concentration) derived from 18 species of bryophytes (mosses 11 species; liverworts 7 species) were tested on the germination and seedling growth of Lactuca sativa and two common trees Melicytus ramiflorus (Violaceae) and Fuchsia excorticata (Onagraceae) in southern New Zealand forests. Bryophyte water soluble extracts (BWSE) have minor impact on seed germination of Lactuca, stimulatory effects on radical growth at low (1%) concentrations and inhibitory effects at higher concentrations (5–10%). For Melicytus the BWSE had variable effects, with evidence of strong stimulatory (Dendrohypopterygium filiculiforme) and inhibitory (Lepidozia concinna) effects on germination, but generally inhibited radical growth. BWSE at all test concentrations consistently inhibit both germination and seedling radicle growth in Fuchsia. The toxicity effect of water-soluble leachates varies significantly between bryophyte species but not consistently between mosses and liverworts. Bryophyte species exhibiting strongest inhibition effects under control conditions were associated with significantly reduced densities of broadleaved tree seedlings in forest ecosystems. Our results demonstrate that some bryophyte species via allelopathic interactions can inhibit seedling establishment and growth of forest trees. This mechanism provides an additional factor constraining the spatial distribution of the regeneration niche in forest communities.","DOI":"10.1111/j.1600-0706.2010.19148.x","ISSN":"1600-0706","journalAbbreviation":"Oikos","language":"en","author":[{"family":"Michel","given":"Pascale"},{"family":"Burritt","given":"David J."},{"family":"Lee","given":"William G."}],"issued":{"date-parts":[["2011",8,1]]}}}],"schema":"https://github.com/citation-style-language/schema/raw/master/csl-citation.json"} </w:instrText>
      </w:r>
      <w:r w:rsidR="00A702A0" w:rsidRPr="00A6092D">
        <w:rPr>
          <w:rFonts w:cs="Times New Roman"/>
          <w:color w:val="000000" w:themeColor="text1"/>
        </w:rPr>
        <w:fldChar w:fldCharType="separate"/>
      </w:r>
      <w:r w:rsidR="000C6B58" w:rsidRPr="00A6092D">
        <w:rPr>
          <w:rFonts w:cs="Times New Roman"/>
          <w:noProof/>
          <w:color w:val="000000" w:themeColor="text1"/>
        </w:rPr>
        <w:t>(Michel et al. 2011)</w:t>
      </w:r>
      <w:r w:rsidR="00A702A0" w:rsidRPr="00A6092D">
        <w:rPr>
          <w:rFonts w:cs="Times New Roman"/>
          <w:color w:val="000000" w:themeColor="text1"/>
        </w:rPr>
        <w:fldChar w:fldCharType="end"/>
      </w:r>
      <w:r w:rsidRPr="00A6092D">
        <w:rPr>
          <w:rFonts w:cs="Times New Roman"/>
          <w:color w:val="000000" w:themeColor="text1"/>
        </w:rPr>
        <w:t xml:space="preserve">.  </w:t>
      </w:r>
    </w:p>
    <w:p w14:paraId="2DD53BC3" w14:textId="78D02590" w:rsidR="006F26CF" w:rsidRPr="00A6092D" w:rsidRDefault="00AF68FE">
      <w:pPr>
        <w:rPr>
          <w:rFonts w:cs="Times New Roman"/>
          <w:color w:val="000000" w:themeColor="text1"/>
        </w:rPr>
      </w:pPr>
      <w:r w:rsidRPr="00A6092D">
        <w:rPr>
          <w:rFonts w:cs="Times New Roman"/>
          <w:color w:val="000000" w:themeColor="text1"/>
        </w:rPr>
        <w:t xml:space="preserve">Our results </w:t>
      </w:r>
      <w:r w:rsidR="000C6B58" w:rsidRPr="00A6092D">
        <w:rPr>
          <w:rFonts w:cs="Times New Roman"/>
          <w:color w:val="000000" w:themeColor="text1"/>
        </w:rPr>
        <w:t>from an experimental</w:t>
      </w:r>
      <w:r w:rsidRPr="00A6092D">
        <w:rPr>
          <w:rFonts w:cs="Times New Roman"/>
          <w:color w:val="000000" w:themeColor="text1"/>
        </w:rPr>
        <w:t xml:space="preserve"> study over a local stress gradient, demonstrate that the stress gradient hypothesis is not predictive of the direction of species interactions in all cases or for all stages in a plant’s life cycle.  Our results, however, </w:t>
      </w:r>
      <w:r w:rsidR="00B80D54" w:rsidRPr="00A6092D">
        <w:rPr>
          <w:rFonts w:cs="Times New Roman"/>
          <w:color w:val="000000" w:themeColor="text1"/>
        </w:rPr>
        <w:t>do</w:t>
      </w:r>
      <w:r w:rsidRPr="00A6092D">
        <w:rPr>
          <w:rFonts w:cs="Times New Roman"/>
          <w:color w:val="000000" w:themeColor="text1"/>
        </w:rPr>
        <w:t xml:space="preserve"> suggest that increased bryophyte cover </w:t>
      </w:r>
      <w:r w:rsidR="000C6B58" w:rsidRPr="00A6092D">
        <w:rPr>
          <w:rFonts w:cs="Times New Roman"/>
          <w:color w:val="000000" w:themeColor="text1"/>
        </w:rPr>
        <w:t>c</w:t>
      </w:r>
      <w:r w:rsidRPr="00A6092D">
        <w:rPr>
          <w:rFonts w:cs="Times New Roman"/>
          <w:color w:val="000000" w:themeColor="text1"/>
        </w:rPr>
        <w:t xml:space="preserve">ould lead to greater </w:t>
      </w:r>
      <w:r w:rsidRPr="00A6092D">
        <w:rPr>
          <w:rFonts w:cs="Times New Roman"/>
          <w:i/>
          <w:color w:val="000000" w:themeColor="text1"/>
        </w:rPr>
        <w:t>Vulpia</w:t>
      </w:r>
      <w:r w:rsidR="000C6B58" w:rsidRPr="00A6092D">
        <w:rPr>
          <w:rFonts w:cs="Times New Roman"/>
          <w:color w:val="000000" w:themeColor="text1"/>
        </w:rPr>
        <w:t xml:space="preserve"> and</w:t>
      </w:r>
      <w:r w:rsidRPr="00A6092D">
        <w:rPr>
          <w:rFonts w:cs="Times New Roman"/>
          <w:color w:val="000000" w:themeColor="text1"/>
        </w:rPr>
        <w:t xml:space="preserve"> </w:t>
      </w:r>
      <w:r w:rsidRPr="00A6092D">
        <w:rPr>
          <w:rFonts w:cs="Times New Roman"/>
          <w:i/>
          <w:color w:val="000000" w:themeColor="text1"/>
        </w:rPr>
        <w:t>Bromus</w:t>
      </w:r>
      <w:r w:rsidRPr="00A6092D">
        <w:rPr>
          <w:rFonts w:cs="Times New Roman"/>
          <w:color w:val="000000" w:themeColor="text1"/>
        </w:rPr>
        <w:t xml:space="preserve"> invasion in more stressful areas </w:t>
      </w:r>
      <w:r w:rsidR="000C6B58" w:rsidRPr="00A6092D">
        <w:rPr>
          <w:rFonts w:cs="Times New Roman"/>
          <w:color w:val="000000" w:themeColor="text1"/>
        </w:rPr>
        <w:t>of this dune.  In contrast, in less stressful areas</w:t>
      </w:r>
      <w:r w:rsidR="00B80D54" w:rsidRPr="00A6092D">
        <w:rPr>
          <w:rFonts w:cs="Times New Roman"/>
          <w:color w:val="000000" w:themeColor="text1"/>
        </w:rPr>
        <w:t>, our results indicate</w:t>
      </w:r>
      <w:r w:rsidRPr="00A6092D">
        <w:rPr>
          <w:rFonts w:cs="Times New Roman"/>
          <w:color w:val="000000" w:themeColor="text1"/>
        </w:rPr>
        <w:t xml:space="preserve"> that bryophyte cover </w:t>
      </w:r>
      <w:r w:rsidR="00B80D54" w:rsidRPr="00A6092D">
        <w:rPr>
          <w:rFonts w:cs="Times New Roman"/>
          <w:color w:val="000000" w:themeColor="text1"/>
        </w:rPr>
        <w:t>may</w:t>
      </w:r>
      <w:r w:rsidRPr="00A6092D">
        <w:rPr>
          <w:rFonts w:cs="Times New Roman"/>
          <w:color w:val="000000" w:themeColor="text1"/>
        </w:rPr>
        <w:t xml:space="preserve"> reduce </w:t>
      </w:r>
      <w:r w:rsidRPr="00A6092D">
        <w:rPr>
          <w:rFonts w:cs="Times New Roman"/>
          <w:i/>
          <w:color w:val="000000" w:themeColor="text1"/>
        </w:rPr>
        <w:t>Bromus</w:t>
      </w:r>
      <w:r w:rsidRPr="00A6092D">
        <w:rPr>
          <w:rFonts w:cs="Times New Roman"/>
          <w:color w:val="000000" w:themeColor="text1"/>
        </w:rPr>
        <w:t xml:space="preserve"> </w:t>
      </w:r>
      <w:r w:rsidR="000C6B58" w:rsidRPr="00A6092D">
        <w:rPr>
          <w:rFonts w:cs="Times New Roman"/>
          <w:color w:val="000000" w:themeColor="text1"/>
        </w:rPr>
        <w:t>performance.  Taken at</w:t>
      </w:r>
      <w:r w:rsidRPr="00A6092D">
        <w:rPr>
          <w:rFonts w:cs="Times New Roman"/>
          <w:color w:val="000000" w:themeColor="text1"/>
        </w:rPr>
        <w:t xml:space="preserve"> face value, this is a challenge for applying the results of this study to manage species invasion in this system:  mosses may be detrimental to the goal of reducing species invasion in some parts of the environment but not others</w:t>
      </w:r>
      <w:r w:rsidR="00D94D28" w:rsidRPr="00A6092D">
        <w:rPr>
          <w:rFonts w:cs="Times New Roman"/>
          <w:color w:val="000000" w:themeColor="text1"/>
        </w:rPr>
        <w:t xml:space="preserve"> </w:t>
      </w:r>
      <w:r w:rsidR="00D94D28" w:rsidRPr="00A6092D">
        <w:rPr>
          <w:rFonts w:cs="Times New Roman"/>
          <w:color w:val="000000" w:themeColor="text1"/>
        </w:rPr>
        <w:fldChar w:fldCharType="begin"/>
      </w:r>
      <w:r w:rsidR="00D94D28" w:rsidRPr="00A6092D">
        <w:rPr>
          <w:rFonts w:cs="Times New Roman"/>
          <w:color w:val="000000" w:themeColor="text1"/>
        </w:rPr>
        <w:instrText xml:space="preserve"> ADDIN ZOTERO_ITEM CSL_CITATION {"citationID":"eUnr9Enl","properties":{"formattedCitation":"(Bowker 2007)","plainCitation":"(Bowker 2007)","noteIndex":0},"citationItems":[{"id":562,"uris":["http://zotero.org/users/688880/items/BR6ZFAI5"],"uri":["http://zotero.org/users/688880/items/BR6ZFAI5"],"itemData":{"id":562,"type":"article-journal","title":"Biological soil crust rehabilitation in theory and practice: An underexploited opportunity","container-title":"Restoration Ecology","page":"13-23","volume":"15","abstract":"Biological soil crusts (BSCs) are ubiquitous lichen-bryophyte microbial communities, which are critical structural and functional components of many ecosystems. However, BSCs are rarely addressed in the restoration literature. The purposes of this review were to examine the ecological roles BSCs play in succession models, the backbone of restoration theory, and to discuss the practical aspects of rehabilitating BSCs to disturbed ecosystems. Most evidence indicates that BSCs facilitate succession to later seres, suggesting that assisted recovery of BSCs could speed up succession. Because BSCs are ecosystem engineers in high abiotic stress systems, loss of BSCs may be synonymous with crossing degradation thresholds. However, assisted recovery of BSCs may allow a transition from a degraded steady state to a more desired alternative steady state. In practice, BSC rehabilitation has three major components: (1) establishment of goals; (2) selection and implementation of rehabilitation techniques; and (3) monitoring. Statistical predictive modeling is a useful method for estimating the potential BSC condition of a rehabilitation site. Various rehabilitation techniques attempt to correct, in decreasing order of difficulty, active soil erosion (e.g., stabilization techniques), resource deficiencies (e.g., moisture and nutrient augmentation), or BSC propagule scarcity (e.g., inoculation). Success will probably be contingent on prior evaluation of site conditions and accurate identification of constraints to BSC reestablishment. Rehabilitation of BSCs is attainable and may be required in the recovery of some ecosystems. The strong influence that BSCs exert on ecosystems is an underexploited opportunity for restorationists to return disturbed ecosystems to a desirable trajectory.","ISSN":"1061-2971","note":"1","shortTitle":"Biological soil crust rehabilitation in theory and practice: An underexploited opportunity","author":[{"family":"Bowker","given":"M. A."}],"issued":{"date-parts":[["2007"]]}}}],"schema":"https://github.com/citation-style-language/schema/raw/master/csl-citation.json"} </w:instrText>
      </w:r>
      <w:r w:rsidR="00D94D28" w:rsidRPr="00A6092D">
        <w:rPr>
          <w:rFonts w:cs="Times New Roman"/>
          <w:color w:val="000000" w:themeColor="text1"/>
        </w:rPr>
        <w:fldChar w:fldCharType="separate"/>
      </w:r>
      <w:r w:rsidR="00D94D28" w:rsidRPr="00A6092D">
        <w:rPr>
          <w:rFonts w:cs="Times New Roman"/>
          <w:noProof/>
          <w:color w:val="000000" w:themeColor="text1"/>
        </w:rPr>
        <w:t>(Bowker 2007)</w:t>
      </w:r>
      <w:r w:rsidR="00D94D28" w:rsidRPr="00A6092D">
        <w:rPr>
          <w:rFonts w:cs="Times New Roman"/>
          <w:color w:val="000000" w:themeColor="text1"/>
        </w:rPr>
        <w:fldChar w:fldCharType="end"/>
      </w:r>
      <w:r w:rsidRPr="00A6092D">
        <w:rPr>
          <w:rFonts w:cs="Times New Roman"/>
          <w:color w:val="000000" w:themeColor="text1"/>
        </w:rPr>
        <w:t xml:space="preserve">. </w:t>
      </w:r>
    </w:p>
    <w:p w14:paraId="6862692D" w14:textId="77777777" w:rsidR="006F26CF" w:rsidRPr="00A6092D" w:rsidRDefault="00AF68FE" w:rsidP="00727481">
      <w:pPr>
        <w:pStyle w:val="Heading"/>
        <w:ind w:firstLine="0"/>
        <w:rPr>
          <w:color w:val="000000" w:themeColor="text1"/>
        </w:rPr>
      </w:pPr>
      <w:r w:rsidRPr="00A6092D">
        <w:rPr>
          <w:color w:val="000000" w:themeColor="text1"/>
        </w:rPr>
        <w:t xml:space="preserve">Conclusion: </w:t>
      </w:r>
    </w:p>
    <w:p w14:paraId="2269CC2D" w14:textId="41090D6E" w:rsidR="006F26CF" w:rsidRPr="00A6092D" w:rsidRDefault="000C6B58">
      <w:pPr>
        <w:rPr>
          <w:rFonts w:cs="Times New Roman"/>
          <w:color w:val="000000" w:themeColor="text1"/>
        </w:rPr>
      </w:pPr>
      <w:r w:rsidRPr="00A6092D">
        <w:rPr>
          <w:rFonts w:cs="Times New Roman"/>
          <w:color w:val="000000" w:themeColor="text1"/>
        </w:rPr>
        <w:t>Nati</w:t>
      </w:r>
      <w:r w:rsidR="00B80D54" w:rsidRPr="00A6092D">
        <w:rPr>
          <w:rFonts w:cs="Times New Roman"/>
          <w:color w:val="000000" w:themeColor="text1"/>
        </w:rPr>
        <w:t xml:space="preserve">ve biodiversity plays a critical role in </w:t>
      </w:r>
      <w:r w:rsidRPr="00A6092D">
        <w:rPr>
          <w:rFonts w:cs="Times New Roman"/>
          <w:color w:val="000000" w:themeColor="text1"/>
        </w:rPr>
        <w:t>control</w:t>
      </w:r>
      <w:r w:rsidR="00B80D54" w:rsidRPr="00A6092D">
        <w:rPr>
          <w:rFonts w:cs="Times New Roman"/>
          <w:color w:val="000000" w:themeColor="text1"/>
        </w:rPr>
        <w:t xml:space="preserve">ling </w:t>
      </w:r>
      <w:r w:rsidRPr="00A6092D">
        <w:rPr>
          <w:rFonts w:cs="Times New Roman"/>
          <w:color w:val="000000" w:themeColor="text1"/>
        </w:rPr>
        <w:t xml:space="preserve">exotic species invasion.  </w:t>
      </w:r>
      <w:r w:rsidR="00B80D54" w:rsidRPr="00A6092D">
        <w:rPr>
          <w:rFonts w:cs="Times New Roman"/>
          <w:color w:val="000000" w:themeColor="text1"/>
        </w:rPr>
        <w:t>We</w:t>
      </w:r>
      <w:r w:rsidRPr="00A6092D">
        <w:rPr>
          <w:rFonts w:cs="Times New Roman"/>
          <w:color w:val="000000" w:themeColor="text1"/>
        </w:rPr>
        <w:t xml:space="preserve"> demonstrate that this effect extends to native bryophytes and lichens of biological soil crusts.  </w:t>
      </w:r>
      <w:r w:rsidRPr="00A6092D">
        <w:rPr>
          <w:rFonts w:cs="Times New Roman"/>
          <w:color w:val="000000" w:themeColor="text1"/>
        </w:rPr>
        <w:lastRenderedPageBreak/>
        <w:t xml:space="preserve">Moreover, we found the effects of these plants on exotic annual grass establishment depended on environmental context and the vital rate being measured. Our results support the SGH for </w:t>
      </w:r>
      <w:r w:rsidR="00AF68FE" w:rsidRPr="00A6092D">
        <w:rPr>
          <w:rFonts w:cs="Times New Roman"/>
          <w:color w:val="000000" w:themeColor="text1"/>
        </w:rPr>
        <w:t>one</w:t>
      </w:r>
      <w:r w:rsidRPr="00A6092D">
        <w:rPr>
          <w:rFonts w:cs="Times New Roman"/>
          <w:color w:val="000000" w:themeColor="text1"/>
        </w:rPr>
        <w:t xml:space="preserve"> exotic</w:t>
      </w:r>
      <w:r w:rsidR="00AF68FE" w:rsidRPr="00A6092D">
        <w:rPr>
          <w:rFonts w:cs="Times New Roman"/>
          <w:color w:val="000000" w:themeColor="text1"/>
        </w:rPr>
        <w:t xml:space="preserve"> </w:t>
      </w:r>
      <w:r w:rsidRPr="00A6092D">
        <w:rPr>
          <w:rFonts w:cs="Times New Roman"/>
          <w:color w:val="000000" w:themeColor="text1"/>
        </w:rPr>
        <w:t>grass</w:t>
      </w:r>
      <w:r w:rsidR="00AF68FE" w:rsidRPr="00A6092D">
        <w:rPr>
          <w:rFonts w:cs="Times New Roman"/>
          <w:color w:val="000000" w:themeColor="text1"/>
        </w:rPr>
        <w:t xml:space="preserve">, but not for the other species.  </w:t>
      </w:r>
      <w:r w:rsidRPr="00A6092D">
        <w:rPr>
          <w:rFonts w:cs="Times New Roman"/>
          <w:color w:val="000000" w:themeColor="text1"/>
        </w:rPr>
        <w:t>Bryophytes and biological soil crusts may play an important role in either facilitating or limiting vascular plant invasion in stressful environments and the</w:t>
      </w:r>
      <w:r w:rsidR="00C72B1E" w:rsidRPr="00A6092D">
        <w:rPr>
          <w:rFonts w:cs="Times New Roman"/>
          <w:color w:val="000000" w:themeColor="text1"/>
        </w:rPr>
        <w:t>ir</w:t>
      </w:r>
      <w:r w:rsidRPr="00A6092D">
        <w:rPr>
          <w:rFonts w:cs="Times New Roman"/>
          <w:color w:val="000000" w:themeColor="text1"/>
        </w:rPr>
        <w:t xml:space="preserve"> effects</w:t>
      </w:r>
      <w:r w:rsidR="00C72B1E" w:rsidRPr="00A6092D">
        <w:rPr>
          <w:rFonts w:cs="Times New Roman"/>
          <w:color w:val="000000" w:themeColor="text1"/>
        </w:rPr>
        <w:t xml:space="preserve"> on vascular plants should more often be considered in conservation and restoration of native vegetation</w:t>
      </w:r>
      <w:r w:rsidR="00D94D28" w:rsidRPr="00A6092D">
        <w:rPr>
          <w:rFonts w:cs="Times New Roman"/>
          <w:color w:val="000000" w:themeColor="text1"/>
        </w:rPr>
        <w:t xml:space="preserve"> </w:t>
      </w:r>
      <w:r w:rsidR="00D94D28" w:rsidRPr="00A6092D">
        <w:rPr>
          <w:rFonts w:cs="Times New Roman"/>
          <w:color w:val="000000" w:themeColor="text1"/>
        </w:rPr>
        <w:fldChar w:fldCharType="begin"/>
      </w:r>
      <w:r w:rsidR="00D94D28" w:rsidRPr="00A6092D">
        <w:rPr>
          <w:rFonts w:cs="Times New Roman"/>
          <w:color w:val="000000" w:themeColor="text1"/>
        </w:rPr>
        <w:instrText xml:space="preserve"> ADDIN ZOTERO_ITEM CSL_CITATION {"citationID":"1SIv5Jo6","properties":{"formattedCitation":"(Chiquoine Lindsay P. et al. 2016)","plainCitation":"(Chiquoine Lindsay P. et al. 2016)","noteIndex":0},"citationItems":[{"id":7371,"uris":["http://zotero.org/users/688880/items/LILVEXPK"],"uri":["http://zotero.org/users/688880/items/LILVEXPK"],"itemData":{"id":7371,"type":"article-journal","title":"Rapidly restoring biological soil crusts and ecosystem functions in a severely disturbed desert ecosystem","container-title":"Ecological Applications","page":"1260-1272","volume":"26","issue":"4","source":"esajournals.onlinelibrary.wiley.com (Atypon)","abstract":"Abstract Restoring biological soil crusts (biocrusts) in degraded drylands can contribute to recovery of ecosystem functions that have global implications, including erosion resistance and nutrient cycling. To examine techniques for restoring biocrusts, we conducted a replicated, factorial experiment on recently abandoned road surfaces by applying biocrust inoculation (salvaged and stored dry for two years), salvaged topsoil, an abiotic soil amendment (wood shavings), and planting of a dominant perennial shrub (Ambrosia dumosa). Eighteen months after treatments, we measured biocrust abundance and species composition, soil chlorophyll a content and fertility, and soil resistance to erosion. Biocrust addition significantly accelerated biocrust recovery on disturbed soils, including increasing lichen and moss cover and cyanobacteria colonization. Compared to undisturbed controls, inoculated plots had similar lichen and moss composition, recovered 43% of total cyanobacteria density, had similar soil chlorophyll content, and exhibited recovery of soil fertility and soil stability. Inoculation was the only treatment that generated lichen and moss cover. Topsoil application resulted in partial recovery of the cyanobacteria community and soil properties. Compared to untreated disturbed plots, topsoil application without inoculum increased cyanobacteria density by 186% and moderately improved soil chlorophyll and ammonium content and soil stability. Topsoil application produced 22% and 51% of the cyanobacteria density g?1 soil compared to undisturbed and inoculated plots, respectively. Plots not treated with either topsoil or inoculum had significantly lower cyanobacteria density, soil chlorophyll and ammonium concentrations, and significantly higher soil nitrate concentration. Wood shavings and Ambrosia had no influence on biocrust lichen and moss species recovery but did affect cyanobacteria composition and soil fertility. Inoculation of severely disturbed soil with native biocrusts rapidly restored biocrust communities and soil stability such that restored areas were similar to undisturbed desert within three years. Using salvaged biocrust as inoculum can be an effective tool in ecological restoration because of its efficacy and simple implementation. Although salvaging biocrust material can be technically difficult and potentially costly, utilizing opportunities to salvage material in planned future disturbance can provide additional land management tools.","DOI":"10.1002/15-0973","ISSN":"1051-0761","journalAbbreviation":"Ecological Applications","author":[{"literal":"Chiquoine Lindsay P."},{"literal":"Abella Scott R."},{"literal":"Bowker Matthew A."}],"issued":{"date-parts":[["2016",6,8]]}}}],"schema":"https://github.com/citation-style-language/schema/raw/master/csl-citation.json"} </w:instrText>
      </w:r>
      <w:r w:rsidR="00D94D28" w:rsidRPr="00A6092D">
        <w:rPr>
          <w:rFonts w:cs="Times New Roman"/>
          <w:color w:val="000000" w:themeColor="text1"/>
        </w:rPr>
        <w:fldChar w:fldCharType="separate"/>
      </w:r>
      <w:r w:rsidR="00D94D28" w:rsidRPr="00A6092D">
        <w:rPr>
          <w:rFonts w:cs="Times New Roman"/>
          <w:noProof/>
          <w:color w:val="000000" w:themeColor="text1"/>
        </w:rPr>
        <w:t>(Chiquoine Lindsay P. et al. 2016)</w:t>
      </w:r>
      <w:r w:rsidR="00D94D28" w:rsidRPr="00A6092D">
        <w:rPr>
          <w:rFonts w:cs="Times New Roman"/>
          <w:color w:val="000000" w:themeColor="text1"/>
        </w:rPr>
        <w:fldChar w:fldCharType="end"/>
      </w:r>
      <w:r w:rsidR="00C72B1E" w:rsidRPr="00A6092D">
        <w:rPr>
          <w:rFonts w:cs="Times New Roman"/>
          <w:color w:val="000000" w:themeColor="text1"/>
        </w:rPr>
        <w:t>.</w:t>
      </w:r>
      <w:r w:rsidR="00AF68FE" w:rsidRPr="00A6092D">
        <w:rPr>
          <w:color w:val="000000" w:themeColor="text1"/>
        </w:rPr>
        <w:br w:type="page"/>
      </w:r>
    </w:p>
    <w:p w14:paraId="4FCA923E" w14:textId="77777777" w:rsidR="006F26CF" w:rsidRPr="00A6092D" w:rsidRDefault="00AF68FE" w:rsidP="00727481">
      <w:pPr>
        <w:pStyle w:val="Heading"/>
        <w:ind w:firstLine="0"/>
        <w:rPr>
          <w:color w:val="000000" w:themeColor="text1"/>
        </w:rPr>
      </w:pPr>
      <w:r w:rsidRPr="00A6092D">
        <w:rPr>
          <w:color w:val="000000" w:themeColor="text1"/>
        </w:rPr>
        <w:lastRenderedPageBreak/>
        <w:t>Acknowledgements</w:t>
      </w:r>
    </w:p>
    <w:p w14:paraId="295941B2" w14:textId="3DC71628" w:rsidR="006F26CF" w:rsidRPr="00A6092D" w:rsidRDefault="00AF68FE">
      <w:pPr>
        <w:contextualSpacing/>
        <w:rPr>
          <w:rFonts w:cs="Times New Roman"/>
          <w:color w:val="000000" w:themeColor="text1"/>
        </w:rPr>
      </w:pPr>
      <w:r w:rsidRPr="00A6092D">
        <w:rPr>
          <w:rFonts w:cs="Times New Roman"/>
          <w:color w:val="000000" w:themeColor="text1"/>
        </w:rPr>
        <w:t xml:space="preserve">We are grateful for Susan Magnoli’s help in the field.  Jackie Sones of the UC Davis Bodega Marine Reserve provided valuable logistical support. </w:t>
      </w:r>
      <w:r w:rsidR="00BF7D8A" w:rsidRPr="00A6092D">
        <w:rPr>
          <w:rFonts w:cs="Times New Roman"/>
          <w:color w:val="000000" w:themeColor="text1"/>
        </w:rPr>
        <w:t xml:space="preserve"> We are very </w:t>
      </w:r>
      <w:r w:rsidR="00D717EC" w:rsidRPr="00A6092D">
        <w:rPr>
          <w:rFonts w:cs="Times New Roman"/>
          <w:color w:val="000000" w:themeColor="text1"/>
        </w:rPr>
        <w:t>grateful</w:t>
      </w:r>
      <w:r w:rsidR="00BF7D8A" w:rsidRPr="00A6092D">
        <w:rPr>
          <w:rFonts w:cs="Times New Roman"/>
          <w:color w:val="000000" w:themeColor="text1"/>
        </w:rPr>
        <w:t xml:space="preserve"> for the support and encouragement of the members of the Milo Baker Chapter of the California Native Plant Society.  </w:t>
      </w:r>
      <w:r w:rsidRPr="00A6092D">
        <w:rPr>
          <w:rFonts w:cs="Times New Roman"/>
          <w:color w:val="000000" w:themeColor="text1"/>
        </w:rPr>
        <w:t xml:space="preserve">Research support </w:t>
      </w:r>
      <w:r w:rsidR="00BF7D8A" w:rsidRPr="00A6092D">
        <w:rPr>
          <w:rFonts w:cs="Times New Roman"/>
          <w:color w:val="000000" w:themeColor="text1"/>
        </w:rPr>
        <w:t xml:space="preserve">was provided by grants from the </w:t>
      </w:r>
      <w:r w:rsidRPr="00A6092D">
        <w:rPr>
          <w:rFonts w:cs="Times New Roman"/>
          <w:color w:val="000000" w:themeColor="text1"/>
        </w:rPr>
        <w:t xml:space="preserve">California Native Plant Society, Northern California Botanists, Sigma Xi, Sonoma State University and the National Science Foundation (DEB-9981663 to J.H.C.).  </w:t>
      </w:r>
      <w:r w:rsidRPr="00A6092D">
        <w:rPr>
          <w:color w:val="000000" w:themeColor="text1"/>
        </w:rPr>
        <w:br w:type="page"/>
      </w:r>
    </w:p>
    <w:p w14:paraId="2F6E54B0" w14:textId="6F276FFD" w:rsidR="006F26CF" w:rsidRPr="00A6092D" w:rsidRDefault="00AF68FE" w:rsidP="00727481">
      <w:pPr>
        <w:pStyle w:val="Heading"/>
        <w:ind w:firstLine="0"/>
        <w:rPr>
          <w:color w:val="000000" w:themeColor="text1"/>
        </w:rPr>
      </w:pPr>
      <w:r w:rsidRPr="00A6092D">
        <w:rPr>
          <w:color w:val="000000" w:themeColor="text1"/>
        </w:rPr>
        <w:lastRenderedPageBreak/>
        <w:t xml:space="preserve">References </w:t>
      </w:r>
    </w:p>
    <w:p w14:paraId="4CC45EE9" w14:textId="77777777" w:rsidR="00D94D28" w:rsidRPr="00A6092D" w:rsidRDefault="000F55B1" w:rsidP="00D94D28">
      <w:pPr>
        <w:pStyle w:val="Bibliography"/>
        <w:rPr>
          <w:rFonts w:cs="Times New Roman"/>
          <w:color w:val="000000" w:themeColor="text1"/>
        </w:rPr>
      </w:pPr>
      <w:r w:rsidRPr="00A6092D">
        <w:rPr>
          <w:color w:val="000000" w:themeColor="text1"/>
        </w:rPr>
        <w:fldChar w:fldCharType="begin"/>
      </w:r>
      <w:r w:rsidRPr="00A6092D">
        <w:rPr>
          <w:color w:val="000000" w:themeColor="text1"/>
        </w:rPr>
        <w:instrText xml:space="preserve"> ADDIN ZOTERO_BIBL {"uncited":[],"omitted":[],"custom":[]} CSL_BIBLIOGRAPHY </w:instrText>
      </w:r>
      <w:r w:rsidRPr="00A6092D">
        <w:rPr>
          <w:color w:val="000000" w:themeColor="text1"/>
        </w:rPr>
        <w:fldChar w:fldCharType="separate"/>
      </w:r>
      <w:r w:rsidR="00D94D28" w:rsidRPr="00A6092D">
        <w:rPr>
          <w:rFonts w:cs="Times New Roman"/>
          <w:color w:val="000000" w:themeColor="text1"/>
        </w:rPr>
        <w:t>Badano, E. I., E. Villarroel, R. O. Bustamante, P. A. Marquet, and L. A. Cavieres. 2007. Ecosystem engineering facilitates invasions by exotic plants in high-Andean ecosystems. Journal of Ecology 95:682–688.</w:t>
      </w:r>
    </w:p>
    <w:p w14:paraId="2479FC78"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Barbour, M. G., C. RB, D. FR, and G. MT. 1973. Coastal ecology: Bodega Head. University of California Press, Berkeley.</w:t>
      </w:r>
    </w:p>
    <w:p w14:paraId="76D749AD"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Bates, D., M. Mächler, B. Bolker, and S. Walker. 2015. Fitting Linear Mixed-Effects Models Using lme4. Journal of Statistical Software 67:1–48.</w:t>
      </w:r>
    </w:p>
    <w:p w14:paraId="3C3279FE"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 xml:space="preserve">Belnap, J., B. Büdel, and O. L. Lange. 2001. Biological Soil Crusts: Characteristics and Distribution. Pages 3–30 </w:t>
      </w:r>
      <w:r w:rsidRPr="00A6092D">
        <w:rPr>
          <w:rFonts w:cs="Times New Roman"/>
          <w:i/>
          <w:iCs/>
          <w:color w:val="000000" w:themeColor="text1"/>
        </w:rPr>
        <w:t>in</w:t>
      </w:r>
      <w:r w:rsidRPr="00A6092D">
        <w:rPr>
          <w:rFonts w:cs="Times New Roman"/>
          <w:color w:val="000000" w:themeColor="text1"/>
        </w:rPr>
        <w:t xml:space="preserve"> P. D. J. Belnap and P. D. D. h c O. L. Lange, editors. Biological Soil Crusts: Structure, Function, and Management. Springer Berlin Heidelberg.</w:t>
      </w:r>
    </w:p>
    <w:p w14:paraId="777EE0C2"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Bertness, M. D., and R. Callaway. 1994. Positive interactions in communities. Trends in Ecology &amp; Evolution 9:191–193.</w:t>
      </w:r>
    </w:p>
    <w:p w14:paraId="59816A5C"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Bowker, M. A. 2007. Biological soil crust rehabilitation in theory and practice: An underexploited opportunity. Restoration Ecology 15:13–23.</w:t>
      </w:r>
    </w:p>
    <w:p w14:paraId="54DA3D3D"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Bruno, J. F., J. J. Stachowicz, and M. D. Bertness. 2003. Inclusion of facilitation into ecological theory. Trends in Ecology &amp; Evolution 18:119–125.</w:t>
      </w:r>
    </w:p>
    <w:p w14:paraId="536C23A0"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lastRenderedPageBreak/>
        <w:t>Chiquoine Lindsay P., Abella Scott R., and Bowker Matthew A. 2016. Rapidly restoring biological soil crusts and ecosystem functions in a severely disturbed desert ecosystem. Ecological Applications 26:1260–1272.</w:t>
      </w:r>
    </w:p>
    <w:p w14:paraId="769FA27D"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Cushman, J. H., C. J. Lortie, and C. E. Christian. 2011. Native herbivores and plant facilitation mediate the performance and distribution of an invasive exotic grass. Journal of Ecology 99:524–531.</w:t>
      </w:r>
    </w:p>
    <w:p w14:paraId="65298ECB"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Cushman, J. H., J. C. Waller, and D. R. Hoak. 2010. Shrubs as ecosystem engineers in a coastal dune: influences on plant populations, communities and ecosystems. Journal of Vegetation Science 21:821–831.</w:t>
      </w:r>
    </w:p>
    <w:p w14:paraId="0657E57B"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Deines, L., R. Rosentreter, D. J. Eldridge, and M. D. Serpe. 2007. Germination and seedling establishment of two annual grasses on lichen-dominated biological soil crusts. Plant and Soil 295:23–35.</w:t>
      </w:r>
    </w:p>
    <w:p w14:paraId="750B4A17"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Griffith, A. B. 2010. Positive effects of native shrubs on Bromus tectorum demography. Ecology 91:141–154.</w:t>
      </w:r>
    </w:p>
    <w:p w14:paraId="4D264D37"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Harrison, S. 1999. Native and alien species diversity at the local and regional scales in a grazed California grassland. Oecologia 121:99–106.</w:t>
      </w:r>
    </w:p>
    <w:p w14:paraId="516D105F"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Hernandez, R. R., and D. R. Sandquist. 2011. Disturbance of biological soil crust increases emergence of exotic vascular plants in California sage scrub. Plant Ecology 212:1709.</w:t>
      </w:r>
    </w:p>
    <w:p w14:paraId="6019DABC"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Kennedy, T. A., S. Naeem, K. M. Howe, J. M. H. Knops, D. Tilman, and P. Reich. 2002. Biodiversity as a barrier to ecological invasion. Nature 417:636–638.</w:t>
      </w:r>
    </w:p>
    <w:p w14:paraId="5AE95069"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lastRenderedPageBreak/>
        <w:t>Kleinhesselink, A. R., S. M. Magnoli, and J. H. Cushman. 2014. Shrubs as ecosystem engineers across an environmental gradient: effects on species richness and exotic plant invasion. Oecologia 175:1277–1290.</w:t>
      </w:r>
    </w:p>
    <w:p w14:paraId="43BEBE7C"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Kraft, N. J. B., P. B. Adler, O. Godoy, E. C. James, S. Fuller, and J. M. Levine. 2014. Community assembly, coexistence and the environmental filtering metaphor. Functional Ecology:n/a-n/a.</w:t>
      </w:r>
    </w:p>
    <w:p w14:paraId="079E7BEF"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Langhans, T. M., C. Storm, and A. Schwabe. 2009. Biological soil crusts and their microenvironment: Impact on emergence, survival and establishment of seedlings. Flora - Morphology, Distribution, Functional Ecology of Plants 204:157–168.</w:t>
      </w:r>
    </w:p>
    <w:p w14:paraId="66052DFA"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Lenth, R. V., and M. HervÃ©. 2015. lsmeans: Least-Squares Means.</w:t>
      </w:r>
    </w:p>
    <w:p w14:paraId="6FC1CBD3"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Levine, J. M. 2000. Species Diversity and Biological Invasions: Relating Local Process to Community Pattern. Science 288:852–854.</w:t>
      </w:r>
    </w:p>
    <w:p w14:paraId="78B54F17"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Lortie, C. J., and J. H. Cushman. 2007. Effects of a directional abiotic gradient on plant community dynamics and invasion in a coastal dune system. Journal of Ecology 95:468–481.</w:t>
      </w:r>
    </w:p>
    <w:p w14:paraId="5EA825DB"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MacDougall, A. s., J. Boucher, R. Turkington, and G. e. Bradfield. 2006. Patterns of plant invasion along an environmental stress gradient. Journal of Vegetation Science 17:47–56.</w:t>
      </w:r>
    </w:p>
    <w:p w14:paraId="73C1302D"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McNeil, S. G., and J. H. Cushman. 2005. Indirect effects of deer herbivory on local nitrogen availability in a coastal dune ecosystem. Oikos 110:124–132.</w:t>
      </w:r>
    </w:p>
    <w:p w14:paraId="55622495"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lastRenderedPageBreak/>
        <w:t>Michel, P., D. J. Burritt, and W. G. Lee. 2011. Bryophytes display allelopathic interactions with tree species in native forest ecosystems. Oikos 120:1272–1280.</w:t>
      </w:r>
    </w:p>
    <w:p w14:paraId="31225A3F"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Morgan, J. W. 2006. Bryophyte Mats Inhibit Germination of Non-native Species in Burnt Temperate Native Grassland Remnants. Biological Invasions 8:159–168.</w:t>
      </w:r>
    </w:p>
    <w:p w14:paraId="0DECEEDE"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R Core Team. 2015. R: A Language and Environment for Statistical Computing. R Foundation for Statistical Computing, Vienna, Austria.</w:t>
      </w:r>
    </w:p>
    <w:p w14:paraId="5594752B"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Rayburn, A. P., J. B. Davidson, and H. M. White. 2012. Possible Effects of Moss on Distribution and Performance of a Threatened Endemic Primrose. Western North American Naturalist 72:84–92.</w:t>
      </w:r>
    </w:p>
    <w:p w14:paraId="3B5FC724"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 xml:space="preserve">Rejmánek, M. 1996. Species Richness and Resistance to Invasions. Pages 153–172 </w:t>
      </w:r>
      <w:r w:rsidRPr="00A6092D">
        <w:rPr>
          <w:rFonts w:cs="Times New Roman"/>
          <w:i/>
          <w:iCs/>
          <w:color w:val="000000" w:themeColor="text1"/>
        </w:rPr>
        <w:t>in</w:t>
      </w:r>
      <w:r w:rsidRPr="00A6092D">
        <w:rPr>
          <w:rFonts w:cs="Times New Roman"/>
          <w:color w:val="000000" w:themeColor="text1"/>
        </w:rPr>
        <w:t xml:space="preserve"> P. D. G. H. Orians, P. D. R. Dirzo, and P. D. J. H. Cushman, editors. Biodiversity and Ecosystem Processes in Tropical Forests. Springer Berlin Heidelberg.</w:t>
      </w:r>
    </w:p>
    <w:p w14:paraId="646785B8" w14:textId="77777777" w:rsidR="00D94D28" w:rsidRPr="00A6092D" w:rsidRDefault="00D94D28" w:rsidP="00D94D28">
      <w:pPr>
        <w:pStyle w:val="Bibliography"/>
        <w:rPr>
          <w:rFonts w:cs="Times New Roman"/>
          <w:color w:val="000000" w:themeColor="text1"/>
        </w:rPr>
      </w:pPr>
      <w:r w:rsidRPr="00A6092D">
        <w:rPr>
          <w:rFonts w:cs="Times New Roman"/>
          <w:color w:val="000000" w:themeColor="text1"/>
        </w:rPr>
        <w:t>Serpe, M., J. Orm, T. Barkes, and R. Rosentreter. 2006. Germination and seed water status of four grasses on moss-dominated biological soil crusts from arid lands. Plant Ecology 185:163–178.</w:t>
      </w:r>
    </w:p>
    <w:p w14:paraId="0B5A0EE5" w14:textId="4A4F7CDC" w:rsidR="00E74A97" w:rsidRPr="00A6092D" w:rsidRDefault="000F55B1" w:rsidP="001A009D">
      <w:pPr>
        <w:pStyle w:val="Bibliography1"/>
        <w:rPr>
          <w:color w:val="000000" w:themeColor="text1"/>
        </w:rPr>
      </w:pPr>
      <w:r w:rsidRPr="00A6092D">
        <w:rPr>
          <w:color w:val="000000" w:themeColor="text1"/>
        </w:rPr>
        <w:fldChar w:fldCharType="end"/>
      </w:r>
    </w:p>
    <w:p w14:paraId="7FCDEE65" w14:textId="77777777" w:rsidR="00756110" w:rsidRPr="00A6092D" w:rsidRDefault="00756110" w:rsidP="00E74A97">
      <w:pPr>
        <w:pStyle w:val="BodyText"/>
        <w:ind w:firstLine="0"/>
        <w:rPr>
          <w:color w:val="000000" w:themeColor="text1"/>
        </w:rPr>
      </w:pPr>
    </w:p>
    <w:p w14:paraId="55E1C3FB" w14:textId="77777777" w:rsidR="00756110" w:rsidRPr="00A6092D" w:rsidRDefault="00756110" w:rsidP="00E74A97">
      <w:pPr>
        <w:pStyle w:val="BodyText"/>
        <w:ind w:firstLine="0"/>
        <w:rPr>
          <w:color w:val="000000" w:themeColor="text1"/>
        </w:rPr>
      </w:pPr>
    </w:p>
    <w:p w14:paraId="0A6B2ECE" w14:textId="30DE3195" w:rsidR="006F26CF" w:rsidRPr="00A6092D" w:rsidRDefault="00AF68FE" w:rsidP="00727481">
      <w:pPr>
        <w:ind w:left="432" w:hanging="432"/>
        <w:rPr>
          <w:rFonts w:cs="Times New Roman"/>
          <w:color w:val="000000" w:themeColor="text1"/>
        </w:rPr>
      </w:pPr>
      <w:r w:rsidRPr="00A6092D">
        <w:rPr>
          <w:color w:val="000000" w:themeColor="text1"/>
        </w:rPr>
        <w:br w:type="page"/>
      </w:r>
    </w:p>
    <w:p w14:paraId="4CEF477D" w14:textId="0723BA07" w:rsidR="006F26CF" w:rsidRPr="00A6092D" w:rsidRDefault="00AF68FE" w:rsidP="00727481">
      <w:pPr>
        <w:pStyle w:val="Heading"/>
        <w:ind w:firstLine="0"/>
        <w:rPr>
          <w:color w:val="000000" w:themeColor="text1"/>
        </w:rPr>
      </w:pPr>
      <w:r w:rsidRPr="00A6092D">
        <w:rPr>
          <w:color w:val="000000" w:themeColor="text1"/>
        </w:rPr>
        <w:lastRenderedPageBreak/>
        <w:t>FIGURE LEGENDS</w:t>
      </w:r>
    </w:p>
    <w:p w14:paraId="12965829" w14:textId="77777777" w:rsidR="006F26CF" w:rsidRPr="00A6092D" w:rsidRDefault="00AF68FE" w:rsidP="00727481">
      <w:pPr>
        <w:pStyle w:val="Caption"/>
        <w:ind w:firstLine="0"/>
        <w:rPr>
          <w:color w:val="000000" w:themeColor="text1"/>
        </w:rPr>
      </w:pPr>
      <w:r w:rsidRPr="00A6092D">
        <w:rPr>
          <w:rFonts w:cs="Times New Roman"/>
          <w:color w:val="000000" w:themeColor="text1"/>
          <w:sz w:val="24"/>
        </w:rPr>
        <w:t xml:space="preserve">Figure 1. </w:t>
      </w:r>
      <w:r w:rsidRPr="00A6092D">
        <w:rPr>
          <w:color w:val="000000" w:themeColor="text1"/>
          <w:sz w:val="24"/>
        </w:rPr>
        <w:t xml:space="preserve">Point intercept cover of moss patches, bare sand and shrubs across the stress gradient. Lines show quadratic regression fitted to points to show pattern across gradient.  Positions further to the right on the plot correspond to increasing environmental stress.  </w:t>
      </w:r>
    </w:p>
    <w:p w14:paraId="2CC0D6E4" w14:textId="77777777" w:rsidR="006F26CF" w:rsidRPr="00A6092D" w:rsidRDefault="00AF68FE" w:rsidP="00727481">
      <w:pPr>
        <w:pStyle w:val="Caption"/>
        <w:tabs>
          <w:tab w:val="left" w:pos="1635"/>
        </w:tabs>
        <w:ind w:firstLine="0"/>
        <w:rPr>
          <w:color w:val="000000" w:themeColor="text1"/>
        </w:rPr>
      </w:pPr>
      <w:r w:rsidRPr="00A6092D">
        <w:rPr>
          <w:rFonts w:cs="Times New Roman"/>
          <w:color w:val="000000" w:themeColor="text1"/>
          <w:sz w:val="24"/>
        </w:rPr>
        <w:t xml:space="preserve">Figure 2. </w:t>
      </w:r>
      <w:r w:rsidRPr="00A6092D">
        <w:rPr>
          <w:color w:val="000000" w:themeColor="text1"/>
          <w:sz w:val="24"/>
        </w:rPr>
        <w:t xml:space="preserve">Occurrence of vascular plants in moss patches and bare sand across the stress gradient.  Y-axis gives probability of a vascular plant rooted within 1 cm of sampling point.  Symbol size is scaled to indicate the number of samples within each habitat at each position along the stress gradient—larger symbols indicate larger sample size.  Lines and shaded areas show back-transformed means ± standard error from a binomial model.  Positions further to the right on the plot correspond to increasing environmental stress. </w:t>
      </w:r>
    </w:p>
    <w:p w14:paraId="7D00B2EE" w14:textId="77777777" w:rsidR="006F26CF" w:rsidRPr="00A6092D" w:rsidRDefault="00AF68FE" w:rsidP="00727481">
      <w:pPr>
        <w:pStyle w:val="Caption"/>
        <w:ind w:firstLine="0"/>
        <w:rPr>
          <w:color w:val="000000" w:themeColor="text1"/>
        </w:rPr>
      </w:pPr>
      <w:r w:rsidRPr="00A6092D">
        <w:rPr>
          <w:rFonts w:cs="Times New Roman"/>
          <w:color w:val="000000" w:themeColor="text1"/>
          <w:sz w:val="24"/>
        </w:rPr>
        <w:t xml:space="preserve">Figure 3. Effect of moss patches, bare sand, and moss removal treatments on the survival growth and fecundity of </w:t>
      </w:r>
      <w:r w:rsidRPr="00A6092D">
        <w:rPr>
          <w:rFonts w:cs="Times New Roman"/>
          <w:i/>
          <w:color w:val="000000" w:themeColor="text1"/>
          <w:sz w:val="24"/>
        </w:rPr>
        <w:t>Bromus</w:t>
      </w:r>
      <w:r w:rsidRPr="00A6092D">
        <w:rPr>
          <w:rFonts w:cs="Times New Roman"/>
          <w:color w:val="000000" w:themeColor="text1"/>
          <w:sz w:val="24"/>
        </w:rPr>
        <w:t xml:space="preserve"> and </w:t>
      </w:r>
      <w:r w:rsidRPr="00A6092D">
        <w:rPr>
          <w:rFonts w:cs="Times New Roman"/>
          <w:i/>
          <w:color w:val="000000" w:themeColor="text1"/>
          <w:sz w:val="24"/>
        </w:rPr>
        <w:t xml:space="preserve">Vulpia </w:t>
      </w:r>
      <w:r w:rsidRPr="00A6092D">
        <w:rPr>
          <w:rFonts w:cs="Times New Roman"/>
          <w:color w:val="000000" w:themeColor="text1"/>
          <w:sz w:val="24"/>
        </w:rPr>
        <w:t xml:space="preserve">at low and high stress.  Upper row (panels a and b) show the cumulative </w:t>
      </w:r>
      <w:r w:rsidRPr="00A6092D">
        <w:rPr>
          <w:color w:val="000000" w:themeColor="text1"/>
          <w:sz w:val="24"/>
        </w:rPr>
        <w:t xml:space="preserve">germination and survival of </w:t>
      </w:r>
      <w:r w:rsidRPr="00A6092D">
        <w:rPr>
          <w:i/>
          <w:color w:val="000000" w:themeColor="text1"/>
          <w:sz w:val="24"/>
        </w:rPr>
        <w:t>Bromus</w:t>
      </w:r>
      <w:r w:rsidRPr="00A6092D">
        <w:rPr>
          <w:color w:val="000000" w:themeColor="text1"/>
          <w:sz w:val="24"/>
        </w:rPr>
        <w:t xml:space="preserve"> and </w:t>
      </w:r>
      <w:r w:rsidRPr="00A6092D">
        <w:rPr>
          <w:i/>
          <w:color w:val="000000" w:themeColor="text1"/>
          <w:sz w:val="24"/>
        </w:rPr>
        <w:t>Vulpia</w:t>
      </w:r>
      <w:r w:rsidRPr="00A6092D">
        <w:rPr>
          <w:color w:val="000000" w:themeColor="text1"/>
          <w:sz w:val="24"/>
        </w:rPr>
        <w:t xml:space="preserve"> seeds planted in each patch (± S.E.). Y-axis gives the number of live plants at the end of the growing season divided by the number of seeds planted.  Middle row (panels c and d) shows the final size of </w:t>
      </w:r>
      <w:r w:rsidRPr="00A6092D">
        <w:rPr>
          <w:i/>
          <w:color w:val="000000" w:themeColor="text1"/>
          <w:sz w:val="24"/>
        </w:rPr>
        <w:t>Bromus</w:t>
      </w:r>
      <w:r w:rsidRPr="00A6092D">
        <w:rPr>
          <w:color w:val="000000" w:themeColor="text1"/>
          <w:sz w:val="24"/>
        </w:rPr>
        <w:t xml:space="preserve"> and </w:t>
      </w:r>
      <w:r w:rsidRPr="00A6092D">
        <w:rPr>
          <w:i/>
          <w:color w:val="000000" w:themeColor="text1"/>
          <w:sz w:val="24"/>
        </w:rPr>
        <w:t>Vulpia</w:t>
      </w:r>
      <w:r w:rsidRPr="00A6092D">
        <w:rPr>
          <w:color w:val="000000" w:themeColor="text1"/>
          <w:sz w:val="24"/>
        </w:rPr>
        <w:t xml:space="preserve"> plants as log-transformed average mass per plant in g (± S.E.).  Bottom row (panels e and f) shows the number of inflorescences produced per plant for </w:t>
      </w:r>
      <w:r w:rsidRPr="00A6092D">
        <w:rPr>
          <w:i/>
          <w:color w:val="000000" w:themeColor="text1"/>
          <w:sz w:val="24"/>
        </w:rPr>
        <w:t>Bromus</w:t>
      </w:r>
      <w:r w:rsidRPr="00A6092D">
        <w:rPr>
          <w:color w:val="000000" w:themeColor="text1"/>
          <w:sz w:val="24"/>
        </w:rPr>
        <w:t xml:space="preserve"> and </w:t>
      </w:r>
      <w:r w:rsidRPr="00A6092D">
        <w:rPr>
          <w:i/>
          <w:color w:val="000000" w:themeColor="text1"/>
          <w:sz w:val="24"/>
        </w:rPr>
        <w:t>Vulpia</w:t>
      </w:r>
      <w:r w:rsidRPr="00A6092D">
        <w:rPr>
          <w:color w:val="000000" w:themeColor="text1"/>
          <w:sz w:val="24"/>
        </w:rPr>
        <w:t xml:space="preserve"> (± S.E.).  Average inflorescence production can be less than one per plant because some plants produced no inflorescences.</w:t>
      </w:r>
    </w:p>
    <w:p w14:paraId="1EDD46F4" w14:textId="77777777" w:rsidR="006F26CF" w:rsidRPr="00A6092D" w:rsidRDefault="006F26CF">
      <w:pPr>
        <w:rPr>
          <w:rFonts w:cs="Times New Roman"/>
          <w:color w:val="000000" w:themeColor="text1"/>
        </w:rPr>
      </w:pPr>
    </w:p>
    <w:p w14:paraId="29F7C719" w14:textId="77777777" w:rsidR="006F26CF" w:rsidRPr="00A6092D" w:rsidRDefault="00AF68FE" w:rsidP="00727481">
      <w:pPr>
        <w:pStyle w:val="Heading"/>
        <w:ind w:firstLine="0"/>
        <w:rPr>
          <w:color w:val="000000" w:themeColor="text1"/>
        </w:rPr>
      </w:pPr>
      <w:r w:rsidRPr="00A6092D">
        <w:rPr>
          <w:color w:val="000000" w:themeColor="text1"/>
        </w:rPr>
        <w:lastRenderedPageBreak/>
        <w:t>FIGURES</w:t>
      </w:r>
    </w:p>
    <w:p w14:paraId="219DD65C" w14:textId="77777777" w:rsidR="006F26CF" w:rsidRPr="00A6092D" w:rsidRDefault="00AF68FE">
      <w:pPr>
        <w:rPr>
          <w:color w:val="000000" w:themeColor="text1"/>
        </w:rPr>
      </w:pPr>
      <w:r w:rsidRPr="00A6092D">
        <w:rPr>
          <w:noProof/>
          <w:color w:val="000000" w:themeColor="text1"/>
        </w:rPr>
        <w:drawing>
          <wp:inline distT="0" distB="0" distL="0" distR="0" wp14:anchorId="5A3753E6" wp14:editId="179A976B">
            <wp:extent cx="5486400" cy="411480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11"/>
                    <a:stretch>
                      <a:fillRect/>
                    </a:stretch>
                  </pic:blipFill>
                  <pic:spPr bwMode="auto">
                    <a:xfrm>
                      <a:off x="0" y="0"/>
                      <a:ext cx="5486400" cy="4114800"/>
                    </a:xfrm>
                    <a:prstGeom prst="rect">
                      <a:avLst/>
                    </a:prstGeom>
                  </pic:spPr>
                </pic:pic>
              </a:graphicData>
            </a:graphic>
          </wp:inline>
        </w:drawing>
      </w:r>
    </w:p>
    <w:p w14:paraId="3F355DD1" w14:textId="77777777" w:rsidR="006F26CF" w:rsidRPr="00A6092D" w:rsidRDefault="00AF68FE">
      <w:pPr>
        <w:rPr>
          <w:color w:val="000000" w:themeColor="text1"/>
        </w:rPr>
      </w:pPr>
      <w:r w:rsidRPr="00A6092D">
        <w:rPr>
          <w:color w:val="000000" w:themeColor="text1"/>
        </w:rPr>
        <w:t>Figure 1.</w:t>
      </w:r>
    </w:p>
    <w:p w14:paraId="7D5CDEF5" w14:textId="77777777" w:rsidR="006F26CF" w:rsidRPr="00A6092D" w:rsidRDefault="00AF68FE">
      <w:pPr>
        <w:rPr>
          <w:color w:val="000000" w:themeColor="text1"/>
        </w:rPr>
      </w:pPr>
      <w:r w:rsidRPr="00A6092D">
        <w:rPr>
          <w:color w:val="000000" w:themeColor="text1"/>
        </w:rPr>
        <w:br w:type="page"/>
      </w:r>
    </w:p>
    <w:p w14:paraId="6EE25A82" w14:textId="77777777" w:rsidR="006F26CF" w:rsidRPr="00A6092D" w:rsidRDefault="00AF68FE">
      <w:pPr>
        <w:rPr>
          <w:color w:val="000000" w:themeColor="text1"/>
        </w:rPr>
      </w:pPr>
      <w:r w:rsidRPr="00A6092D">
        <w:rPr>
          <w:noProof/>
          <w:color w:val="000000" w:themeColor="text1"/>
        </w:rPr>
        <w:lastRenderedPageBreak/>
        <w:drawing>
          <wp:inline distT="0" distB="0" distL="0" distR="0" wp14:anchorId="20AF96D3" wp14:editId="0B39E3EA">
            <wp:extent cx="5486400" cy="411480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inline>
        </w:drawing>
      </w:r>
    </w:p>
    <w:p w14:paraId="7CB710A7" w14:textId="4C8BEFC7" w:rsidR="006F26CF" w:rsidRPr="00A6092D" w:rsidRDefault="00AF68FE" w:rsidP="00727481">
      <w:pPr>
        <w:ind w:firstLine="0"/>
        <w:rPr>
          <w:color w:val="000000" w:themeColor="text1"/>
        </w:rPr>
      </w:pPr>
      <w:r w:rsidRPr="00A6092D">
        <w:rPr>
          <w:color w:val="000000" w:themeColor="text1"/>
        </w:rPr>
        <w:t>Figure 2.</w:t>
      </w:r>
    </w:p>
    <w:p w14:paraId="1606D85F" w14:textId="77777777" w:rsidR="006F26CF" w:rsidRPr="00A6092D" w:rsidRDefault="00AF68FE">
      <w:pPr>
        <w:rPr>
          <w:color w:val="000000" w:themeColor="text1"/>
        </w:rPr>
      </w:pPr>
      <w:r w:rsidRPr="00A6092D">
        <w:rPr>
          <w:color w:val="000000" w:themeColor="text1"/>
        </w:rPr>
        <w:t xml:space="preserve"> </w:t>
      </w:r>
      <w:r w:rsidRPr="00A6092D">
        <w:rPr>
          <w:color w:val="000000" w:themeColor="text1"/>
        </w:rPr>
        <w:br w:type="page"/>
      </w:r>
    </w:p>
    <w:p w14:paraId="1FA7782D" w14:textId="77777777" w:rsidR="006F26CF" w:rsidRPr="00A6092D" w:rsidRDefault="00AF68FE">
      <w:pPr>
        <w:rPr>
          <w:color w:val="000000" w:themeColor="text1"/>
        </w:rPr>
      </w:pPr>
      <w:r w:rsidRPr="00A6092D">
        <w:rPr>
          <w:noProof/>
          <w:color w:val="000000" w:themeColor="text1"/>
        </w:rPr>
        <w:lastRenderedPageBreak/>
        <w:drawing>
          <wp:inline distT="0" distB="0" distL="0" distR="0" wp14:anchorId="46E93185" wp14:editId="7B1D86EA">
            <wp:extent cx="5605145" cy="68580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3"/>
                    <a:srcRect r="38715"/>
                    <a:stretch>
                      <a:fillRect/>
                    </a:stretch>
                  </pic:blipFill>
                  <pic:spPr bwMode="auto">
                    <a:xfrm>
                      <a:off x="0" y="0"/>
                      <a:ext cx="5605145" cy="6858000"/>
                    </a:xfrm>
                    <a:prstGeom prst="rect">
                      <a:avLst/>
                    </a:prstGeom>
                  </pic:spPr>
                </pic:pic>
              </a:graphicData>
            </a:graphic>
          </wp:inline>
        </w:drawing>
      </w:r>
    </w:p>
    <w:p w14:paraId="76BA0AA5" w14:textId="77777777" w:rsidR="006F26CF" w:rsidRPr="00A6092D" w:rsidRDefault="00AF68FE" w:rsidP="00727481">
      <w:pPr>
        <w:ind w:firstLine="0"/>
        <w:rPr>
          <w:color w:val="000000" w:themeColor="text1"/>
        </w:rPr>
      </w:pPr>
      <w:r w:rsidRPr="00A6092D">
        <w:rPr>
          <w:color w:val="000000" w:themeColor="text1"/>
        </w:rPr>
        <w:t xml:space="preserve">Figure 3. </w:t>
      </w:r>
    </w:p>
    <w:sectPr w:rsidR="006F26CF" w:rsidRPr="00A6092D">
      <w:footerReference w:type="default" r:id="rId14"/>
      <w:pgSz w:w="12240" w:h="15840"/>
      <w:pgMar w:top="1440" w:right="1440" w:bottom="1440" w:left="1440" w:header="0" w:footer="720" w:gutter="0"/>
      <w:lnNumType w:countBy="1" w:restart="continuous"/>
      <w:pgNumType w:start="1"/>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ll Cushman" w:date="2016-04-21T17:39:00Z" w:initials="JHC">
    <w:p w14:paraId="1F8E3B28" w14:textId="77777777" w:rsidR="006F26CF" w:rsidRDefault="00AF68FE">
      <w:r>
        <w:rPr>
          <w:rFonts w:ascii="Liberation Serif" w:eastAsia="DejaVu Sans" w:hAnsi="Liberation Serif" w:cs="DejaVu Sans"/>
          <w:lang w:bidi="en-US"/>
        </w:rPr>
        <w:t>I think our paper would have broader/wider appeal if it were framed as a study that attempts to understand the drivers of biological invasions and the degree to which the importance of specific changes across environmental stress gradients.</w:t>
      </w:r>
    </w:p>
  </w:comment>
  <w:comment w:id="40" w:author="Hall Cushman" w:date="2016-09-15T13:12:00Z" w:initials="JHC">
    <w:p w14:paraId="09366516" w14:textId="77777777" w:rsidR="006F26CF" w:rsidRDefault="00AF68FE">
      <w:r>
        <w:rPr>
          <w:rFonts w:ascii="Liberation Serif" w:eastAsia="DejaVu Sans" w:hAnsi="Liberation Serif" w:cs="DejaVu Sans"/>
          <w:lang w:bidi="en-US"/>
        </w:rPr>
        <w:t xml:space="preserve">In general, I think the focus in the intro on BSCs is not good. Its debatable whether our mosses would be consider crusts and this is a battle that we dont want to fight. The focus is </w:t>
      </w:r>
      <w:r>
        <w:rPr>
          <w:rFonts w:eastAsia="DejaVu Sans" w:cs="DejaVu Sans"/>
          <w:lang w:bidi="en-US"/>
        </w:rPr>
        <w:t>non-vascular plants affecting invasion.</w:t>
      </w:r>
    </w:p>
  </w:comment>
  <w:comment w:id="42" w:author="Hall Cushman" w:date="2016-09-15T13:16:00Z" w:initials="JHC">
    <w:p w14:paraId="06D0AB87" w14:textId="77777777" w:rsidR="006F26CF" w:rsidRDefault="00AF68FE">
      <w:r>
        <w:rPr>
          <w:rFonts w:ascii="Liberation Serif" w:eastAsia="DejaVu Sans" w:hAnsi="Liberation Serif" w:cs="DejaVu Sans"/>
          <w:lang w:bidi="en-US"/>
        </w:rPr>
        <w:t>starting to sound too BSC focused...</w:t>
      </w:r>
    </w:p>
  </w:comment>
  <w:comment w:id="41" w:author="Andy Kleinhesselink" w:date="2018-05-18T11:28:00Z" w:initials="AK">
    <w:p w14:paraId="391BC5B7" w14:textId="77777777" w:rsidR="004E4C58" w:rsidRDefault="004E4C58">
      <w:pPr>
        <w:pStyle w:val="CommentText"/>
      </w:pPr>
      <w:r>
        <w:rPr>
          <w:rStyle w:val="CommentReference"/>
        </w:rPr>
        <w:annotationRef/>
      </w:r>
      <w:r>
        <w:t>move to discussion</w:t>
      </w:r>
    </w:p>
    <w:p w14:paraId="65916A5F" w14:textId="797CE03C" w:rsidR="004E4C58" w:rsidRDefault="004E4C58">
      <w:pPr>
        <w:pStyle w:val="CommentText"/>
      </w:pPr>
    </w:p>
  </w:comment>
  <w:comment w:id="43" w:author="Hall Cushman" w:date="2016-09-15T13:19:00Z" w:initials="JHC">
    <w:p w14:paraId="5558664F" w14:textId="77777777" w:rsidR="006F26CF" w:rsidRDefault="00AF68FE">
      <w:r>
        <w:rPr>
          <w:rFonts w:ascii="Liberation Serif" w:eastAsia="DejaVu Sans" w:hAnsi="Liberation Serif" w:cs="DejaVu Sans"/>
          <w:lang w:bidi="en-US"/>
        </w:rPr>
        <w:t>staerting to repeat yourself.</w:t>
      </w:r>
    </w:p>
  </w:comment>
  <w:comment w:id="44" w:author="Hall Cushman" w:date="2016-09-15T13:20:00Z" w:initials="JHC">
    <w:p w14:paraId="3B59C090" w14:textId="77777777" w:rsidR="006F26CF" w:rsidRDefault="00AF68FE">
      <w:r>
        <w:rPr>
          <w:rFonts w:ascii="Liberation Serif" w:eastAsia="DejaVu Sans" w:hAnsi="Liberation Serif" w:cs="DejaVu Sans"/>
          <w:lang w:bidi="en-US"/>
        </w:rPr>
        <w:t>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8E3B28" w15:done="0"/>
  <w15:commentEx w15:paraId="09366516" w15:done="0"/>
  <w15:commentEx w15:paraId="06D0AB87" w15:done="0"/>
  <w15:commentEx w15:paraId="65916A5F" w15:done="0"/>
  <w15:commentEx w15:paraId="5558664F" w15:done="0"/>
  <w15:commentEx w15:paraId="3B59C0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E3B28" w16cid:durableId="1EA84632"/>
  <w16cid:commentId w16cid:paraId="09366516" w16cid:durableId="1EA84634"/>
  <w16cid:commentId w16cid:paraId="06D0AB87" w16cid:durableId="1EA84635"/>
  <w16cid:commentId w16cid:paraId="65916A5F" w16cid:durableId="1EA9375E"/>
  <w16cid:commentId w16cid:paraId="5558664F" w16cid:durableId="1EA84637"/>
  <w16cid:commentId w16cid:paraId="3B59C090" w16cid:durableId="1EA84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DFDD3" w14:textId="77777777" w:rsidR="00526620" w:rsidRDefault="00526620">
      <w:pPr>
        <w:spacing w:after="0" w:line="240" w:lineRule="auto"/>
      </w:pPr>
      <w:r>
        <w:separator/>
      </w:r>
    </w:p>
  </w:endnote>
  <w:endnote w:type="continuationSeparator" w:id="0">
    <w:p w14:paraId="09693C17" w14:textId="77777777" w:rsidR="00526620" w:rsidRDefault="0052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roman"/>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6586A" w14:textId="77777777" w:rsidR="006F26CF" w:rsidRDefault="00AF68FE">
    <w:pPr>
      <w:pStyle w:val="Footer"/>
      <w:jc w:val="right"/>
    </w:pPr>
    <w:r>
      <w:rPr>
        <w:rFonts w:cs="Times New Roman"/>
        <w:i/>
        <w:sz w:val="22"/>
        <w:szCs w:val="22"/>
      </w:rPr>
      <w:t xml:space="preserve">Kleinhesselink and Cushman – </w:t>
    </w:r>
    <w:r>
      <w:rPr>
        <w:rFonts w:cs="Times New Roman"/>
        <w:i/>
        <w:sz w:val="22"/>
        <w:szCs w:val="22"/>
      </w:rPr>
      <w:fldChar w:fldCharType="begin"/>
    </w:r>
    <w:r>
      <w:instrText>PAGE</w:instrText>
    </w:r>
    <w:r>
      <w:fldChar w:fldCharType="separate"/>
    </w:r>
    <w:r>
      <w:t>25</w:t>
    </w:r>
    <w:r>
      <w:fldChar w:fldCharType="end"/>
    </w:r>
  </w:p>
  <w:p w14:paraId="5A2ACF2B" w14:textId="77777777" w:rsidR="006F26CF" w:rsidRDefault="006F2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CA7C5" w14:textId="77777777" w:rsidR="00526620" w:rsidRDefault="00526620">
      <w:pPr>
        <w:spacing w:after="0" w:line="240" w:lineRule="auto"/>
      </w:pPr>
      <w:r>
        <w:separator/>
      </w:r>
    </w:p>
  </w:footnote>
  <w:footnote w:type="continuationSeparator" w:id="0">
    <w:p w14:paraId="37CB51E0" w14:textId="77777777" w:rsidR="00526620" w:rsidRDefault="00526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C2F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6ED0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9064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660D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2447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6A5A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EA96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968F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4E9248"/>
    <w:lvl w:ilvl="0">
      <w:start w:val="1"/>
      <w:numFmt w:val="decimal"/>
      <w:lvlText w:val="%1."/>
      <w:lvlJc w:val="left"/>
      <w:pPr>
        <w:tabs>
          <w:tab w:val="num" w:pos="360"/>
        </w:tabs>
        <w:ind w:left="360" w:hanging="36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y Kleinhesselink">
    <w15:presenceInfo w15:providerId="Windows Live" w15:userId="6382bfecc743d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CF"/>
    <w:rsid w:val="000634EA"/>
    <w:rsid w:val="00076DB6"/>
    <w:rsid w:val="000C6B58"/>
    <w:rsid w:val="000F55B1"/>
    <w:rsid w:val="00103DC1"/>
    <w:rsid w:val="001A009D"/>
    <w:rsid w:val="002D1F0E"/>
    <w:rsid w:val="00315275"/>
    <w:rsid w:val="00324E42"/>
    <w:rsid w:val="004C6698"/>
    <w:rsid w:val="004E4C58"/>
    <w:rsid w:val="00526620"/>
    <w:rsid w:val="006356FC"/>
    <w:rsid w:val="00671652"/>
    <w:rsid w:val="006F26CF"/>
    <w:rsid w:val="007060BE"/>
    <w:rsid w:val="00727481"/>
    <w:rsid w:val="00756110"/>
    <w:rsid w:val="00862AE3"/>
    <w:rsid w:val="00A6092D"/>
    <w:rsid w:val="00A702A0"/>
    <w:rsid w:val="00AA7176"/>
    <w:rsid w:val="00AF68FE"/>
    <w:rsid w:val="00B80780"/>
    <w:rsid w:val="00B80D54"/>
    <w:rsid w:val="00BA5D86"/>
    <w:rsid w:val="00BF7D8A"/>
    <w:rsid w:val="00C72B1E"/>
    <w:rsid w:val="00D01271"/>
    <w:rsid w:val="00D717EC"/>
    <w:rsid w:val="00D94D28"/>
    <w:rsid w:val="00E74A97"/>
    <w:rsid w:val="00F025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31B5"/>
  <w15:docId w15:val="{8CA6C73B-CF39-2B4F-A98C-5141605C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ja-JP" w:bidi="ar-SA"/>
      </w:rPr>
    </w:rPrDefault>
    <w:pPrDefault/>
  </w:docDefaults>
  <w:latentStyles w:defLockedState="0" w:defUIPriority="0" w:defSemiHidden="0" w:defUnhideWhenUsed="0" w:defQFormat="0" w:count="375">
    <w:lsdException w:name="Normal"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0BE"/>
    <w:pPr>
      <w:spacing w:after="200" w:line="480" w:lineRule="auto"/>
      <w:ind w:firstLine="720"/>
    </w:pPr>
    <w:rPr>
      <w:rFonts w:ascii="Times New Roman" w:hAnsi="Times New Roman"/>
      <w:sz w:val="24"/>
      <w:szCs w:val="20"/>
      <w:lang w:eastAsia="en-US"/>
    </w:rPr>
  </w:style>
  <w:style w:type="paragraph" w:styleId="Heading2">
    <w:name w:val="heading 2"/>
    <w:basedOn w:val="Normal"/>
    <w:next w:val="Normal"/>
    <w:link w:val="Heading2Char"/>
    <w:uiPriority w:val="9"/>
    <w:unhideWhenUsed/>
    <w:qFormat/>
    <w:rsid w:val="007060BE"/>
    <w:pPr>
      <w:spacing w:before="240" w:after="80"/>
      <w:outlineLvl w:val="1"/>
    </w:pPr>
    <w:rPr>
      <w:rFonts w:cs="Cambria (Body CS)"/>
      <w:i/>
      <w:spacing w:val="5"/>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BE"/>
    <w:rPr>
      <w:rFonts w:ascii="Times New Roman" w:hAnsi="Times New Roman" w:cs="Cambria (Body CS)"/>
      <w:i/>
      <w:spacing w:val="5"/>
      <w:sz w:val="24"/>
      <w:szCs w:val="28"/>
      <w:lang w:eastAsia="en-US"/>
    </w:rPr>
  </w:style>
  <w:style w:type="character" w:styleId="LineNumber">
    <w:name w:val="line number"/>
    <w:basedOn w:val="DefaultParagraphFont"/>
    <w:uiPriority w:val="99"/>
    <w:unhideWhenUsed/>
    <w:qFormat/>
    <w:rsid w:val="00D3238A"/>
    <w:rPr>
      <w:rFonts w:ascii="Times New Roman" w:hAnsi="Times New Roman"/>
    </w:rPr>
  </w:style>
  <w:style w:type="character" w:customStyle="1" w:styleId="FooterChar">
    <w:name w:val="Footer Char"/>
    <w:basedOn w:val="DefaultParagraphFont"/>
    <w:link w:val="Footer"/>
    <w:uiPriority w:val="99"/>
    <w:qFormat/>
    <w:rsid w:val="00696667"/>
  </w:style>
  <w:style w:type="character" w:styleId="PageNumber">
    <w:name w:val="page number"/>
    <w:basedOn w:val="DefaultParagraphFont"/>
    <w:uiPriority w:val="99"/>
    <w:semiHidden/>
    <w:unhideWhenUsed/>
    <w:qFormat/>
    <w:rsid w:val="00696667"/>
  </w:style>
  <w:style w:type="character" w:customStyle="1" w:styleId="HeaderChar">
    <w:name w:val="Header Char"/>
    <w:basedOn w:val="DefaultParagraphFont"/>
    <w:link w:val="Header"/>
    <w:uiPriority w:val="99"/>
    <w:qFormat/>
    <w:rsid w:val="00696667"/>
  </w:style>
  <w:style w:type="character" w:styleId="CommentReference">
    <w:name w:val="annotation reference"/>
    <w:basedOn w:val="DefaultParagraphFont"/>
    <w:uiPriority w:val="99"/>
    <w:semiHidden/>
    <w:unhideWhenUsed/>
    <w:qFormat/>
    <w:rsid w:val="00910BA9"/>
    <w:rPr>
      <w:sz w:val="18"/>
      <w:szCs w:val="18"/>
    </w:rPr>
  </w:style>
  <w:style w:type="character" w:customStyle="1" w:styleId="CommentTextChar">
    <w:name w:val="Comment Text Char"/>
    <w:basedOn w:val="DefaultParagraphFont"/>
    <w:link w:val="CommentText"/>
    <w:uiPriority w:val="99"/>
    <w:semiHidden/>
    <w:qFormat/>
    <w:rsid w:val="00910BA9"/>
  </w:style>
  <w:style w:type="character" w:customStyle="1" w:styleId="CommentSubjectChar">
    <w:name w:val="Comment Subject Char"/>
    <w:basedOn w:val="CommentTextChar"/>
    <w:link w:val="CommentSubject"/>
    <w:uiPriority w:val="99"/>
    <w:semiHidden/>
    <w:qFormat/>
    <w:rsid w:val="00910BA9"/>
    <w:rPr>
      <w:b/>
      <w:bCs/>
      <w:sz w:val="20"/>
      <w:szCs w:val="20"/>
    </w:rPr>
  </w:style>
  <w:style w:type="character" w:customStyle="1" w:styleId="BalloonTextChar">
    <w:name w:val="Balloon Text Char"/>
    <w:basedOn w:val="DefaultParagraphFont"/>
    <w:link w:val="BalloonText"/>
    <w:uiPriority w:val="99"/>
    <w:semiHidden/>
    <w:qFormat/>
    <w:rsid w:val="00910BA9"/>
    <w:rPr>
      <w:rFonts w:ascii="Lucida Grande" w:hAnsi="Lucida Grande"/>
      <w:sz w:val="18"/>
      <w:szCs w:val="18"/>
    </w:rPr>
  </w:style>
  <w:style w:type="character" w:customStyle="1" w:styleId="InternetLink">
    <w:name w:val="Internet Link"/>
    <w:basedOn w:val="DefaultParagraphFont"/>
    <w:rsid w:val="00316F13"/>
    <w:rPr>
      <w:color w:val="0000FF" w:themeColor="hyperlink"/>
      <w:u w:val="single"/>
    </w:rPr>
  </w:style>
  <w:style w:type="character" w:customStyle="1" w:styleId="ListLabel1">
    <w:name w:val="ListLabel 1"/>
    <w:qFormat/>
    <w:rPr>
      <w:rFonts w:eastAsia="MS Minch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mbria"/>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rsid w:val="007060BE"/>
    <w:pPr>
      <w:keepNext/>
      <w:spacing w:before="240" w:after="120"/>
    </w:pPr>
    <w:rPr>
      <w:rFonts w:eastAsia="Noto Sans CJK SC Regular" w:cs="FreeSans"/>
      <w:b/>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Theme="minorHAnsi" w:hAnsiTheme="minorHAnsi" w:cs="FreeSans"/>
    </w:rPr>
  </w:style>
  <w:style w:type="paragraph" w:styleId="Caption">
    <w:name w:val="caption"/>
    <w:basedOn w:val="Normal"/>
    <w:next w:val="Normal"/>
    <w:uiPriority w:val="35"/>
    <w:unhideWhenUsed/>
    <w:qFormat/>
    <w:rsid w:val="00696667"/>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Footer">
    <w:name w:val="footer"/>
    <w:basedOn w:val="Normal"/>
    <w:link w:val="FooterChar"/>
    <w:uiPriority w:val="99"/>
    <w:unhideWhenUsed/>
    <w:rsid w:val="00696667"/>
    <w:pPr>
      <w:suppressLineNumbers/>
      <w:tabs>
        <w:tab w:val="center" w:pos="4320"/>
        <w:tab w:val="right" w:pos="8640"/>
      </w:tabs>
    </w:pPr>
  </w:style>
  <w:style w:type="paragraph" w:customStyle="1" w:styleId="BodyA">
    <w:name w:val="Body A"/>
    <w:qFormat/>
    <w:rsid w:val="00696667"/>
    <w:rPr>
      <w:rFonts w:ascii="Helvetica" w:eastAsia="ヒラギノ角ゴ Pro W3" w:hAnsi="Helvetica" w:cs="Times New Roman"/>
      <w:color w:val="000000"/>
      <w:sz w:val="24"/>
    </w:rPr>
  </w:style>
  <w:style w:type="paragraph" w:styleId="Header">
    <w:name w:val="header"/>
    <w:basedOn w:val="Normal"/>
    <w:link w:val="HeaderChar"/>
    <w:uiPriority w:val="99"/>
    <w:unhideWhenUsed/>
    <w:rsid w:val="00696667"/>
    <w:pPr>
      <w:suppressLineNumbers/>
      <w:tabs>
        <w:tab w:val="center" w:pos="4320"/>
        <w:tab w:val="right" w:pos="8640"/>
      </w:tabs>
    </w:pPr>
  </w:style>
  <w:style w:type="paragraph" w:styleId="ListParagraph">
    <w:name w:val="List Paragraph"/>
    <w:basedOn w:val="Normal"/>
    <w:uiPriority w:val="34"/>
    <w:qFormat/>
    <w:rsid w:val="00696667"/>
    <w:pPr>
      <w:spacing w:after="0"/>
      <w:ind w:left="720" w:firstLine="0"/>
      <w:contextualSpacing/>
    </w:pPr>
  </w:style>
  <w:style w:type="paragraph" w:styleId="CommentText">
    <w:name w:val="annotation text"/>
    <w:basedOn w:val="Normal"/>
    <w:link w:val="CommentTextChar"/>
    <w:uiPriority w:val="99"/>
    <w:semiHidden/>
    <w:unhideWhenUsed/>
    <w:qFormat/>
    <w:rsid w:val="00910BA9"/>
  </w:style>
  <w:style w:type="paragraph" w:styleId="CommentSubject">
    <w:name w:val="annotation subject"/>
    <w:basedOn w:val="CommentText"/>
    <w:link w:val="CommentSubjectChar"/>
    <w:uiPriority w:val="99"/>
    <w:semiHidden/>
    <w:unhideWhenUsed/>
    <w:qFormat/>
    <w:rsid w:val="00910BA9"/>
    <w:rPr>
      <w:b/>
      <w:bCs/>
      <w:sz w:val="20"/>
    </w:rPr>
  </w:style>
  <w:style w:type="paragraph" w:styleId="BalloonText">
    <w:name w:val="Balloon Text"/>
    <w:basedOn w:val="Normal"/>
    <w:link w:val="BalloonTextChar"/>
    <w:uiPriority w:val="99"/>
    <w:semiHidden/>
    <w:unhideWhenUsed/>
    <w:qFormat/>
    <w:rsid w:val="00910BA9"/>
    <w:rPr>
      <w:rFonts w:ascii="Lucida Grande" w:hAnsi="Lucida Grande"/>
      <w:sz w:val="18"/>
      <w:szCs w:val="18"/>
    </w:rPr>
  </w:style>
  <w:style w:type="paragraph" w:styleId="NormalWeb">
    <w:name w:val="Normal (Web)"/>
    <w:basedOn w:val="Normal"/>
    <w:uiPriority w:val="99"/>
    <w:qFormat/>
    <w:rsid w:val="00D063BB"/>
    <w:pPr>
      <w:spacing w:before="2" w:after="2"/>
    </w:pPr>
    <w:rPr>
      <w:rFonts w:ascii="Arial" w:hAnsi="Arial" w:cs="Times New Roman"/>
      <w:color w:val="000000"/>
      <w:sz w:val="20"/>
    </w:rPr>
  </w:style>
  <w:style w:type="paragraph" w:styleId="Revision">
    <w:name w:val="Revision"/>
    <w:qFormat/>
    <w:rsid w:val="00C36A0A"/>
    <w:rPr>
      <w:rFonts w:ascii="Cambria" w:eastAsia="MS Mincho" w:hAnsi="Cambria"/>
      <w:color w:val="00000A"/>
      <w:sz w:val="24"/>
    </w:rPr>
  </w:style>
  <w:style w:type="paragraph" w:customStyle="1" w:styleId="Bibliography1">
    <w:name w:val="Bibliography 1"/>
    <w:basedOn w:val="Normal"/>
    <w:qFormat/>
    <w:rsid w:val="001A009D"/>
    <w:pPr>
      <w:spacing w:line="480" w:lineRule="atLeast"/>
      <w:ind w:left="720" w:hanging="720"/>
    </w:pPr>
  </w:style>
  <w:style w:type="paragraph" w:customStyle="1" w:styleId="figcaption">
    <w:name w:val="fig_caption"/>
    <w:basedOn w:val="Normal"/>
    <w:qFormat/>
    <w:rsid w:val="007060BE"/>
    <w:rPr>
      <w:b/>
    </w:rPr>
  </w:style>
  <w:style w:type="paragraph" w:customStyle="1" w:styleId="TitlePage">
    <w:name w:val="TitlePage"/>
    <w:basedOn w:val="Normal"/>
    <w:qFormat/>
    <w:rsid w:val="007060BE"/>
    <w:pPr>
      <w:suppressLineNumbers/>
      <w:spacing w:after="202"/>
      <w:ind w:firstLine="0"/>
      <w:contextualSpacing/>
    </w:pPr>
  </w:style>
  <w:style w:type="paragraph" w:styleId="Bibliography">
    <w:name w:val="Bibliography"/>
    <w:basedOn w:val="Normal"/>
    <w:next w:val="Normal"/>
    <w:unhideWhenUsed/>
    <w:rsid w:val="00A6092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66FC9-30E5-3C48-A99F-7098E02C2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21223</Words>
  <Characters>112271</Characters>
  <Application>Microsoft Office Word</Application>
  <DocSecurity>0</DocSecurity>
  <Lines>1675</Lines>
  <Paragraphs>378</Paragraphs>
  <ScaleCrop>false</ScaleCrop>
  <HeadingPairs>
    <vt:vector size="2" baseType="variant">
      <vt:variant>
        <vt:lpstr>Title</vt:lpstr>
      </vt:variant>
      <vt:variant>
        <vt:i4>1</vt:i4>
      </vt:variant>
    </vt:vector>
  </HeadingPairs>
  <TitlesOfParts>
    <vt:vector size="1" baseType="lpstr">
      <vt:lpstr/>
    </vt:vector>
  </TitlesOfParts>
  <Manager/>
  <Company>University of California Los Angeles</Company>
  <LinksUpToDate>false</LinksUpToDate>
  <CharactersWithSpaces>133116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cp:keywords/>
  <dc:description/>
  <cp:lastModifiedBy>Andy Kleinhesselink</cp:lastModifiedBy>
  <cp:revision>2</cp:revision>
  <cp:lastPrinted>2013-03-02T06:56:00Z</cp:lastPrinted>
  <dcterms:created xsi:type="dcterms:W3CDTF">2018-05-18T20:00:00Z</dcterms:created>
  <dcterms:modified xsi:type="dcterms:W3CDTF">2018-05-18T20:00:00Z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BwDc91sF4Cyb_1">
    <vt:lpwstr>ZOTERO_ITEM CSL_CITATION {"citationID":"2a2sta9pdq","properties":{"formattedCitation":"(Bertness and Callaway 1994)","plainCitation":"(Bertness and Callaway 1994)"},"citationItems":[{"id":2821,"uris":["http://zotero.org/users/688880/items/ZRGXMM28"],"uri"</vt:lpwstr>
  </property>
  <property fmtid="{D5CDD505-2E9C-101B-9397-08002B2CF9AE}" pid="10" name="ZOTERO_BREF_BwDc91sF4Cyb_2">
    <vt:lpwstr>:["http://zotero.org/users/688880/items/ZRGXMM28"],"itemData":{"id":2821,"type":"article-journal","title":"Positive interactions in communities","container-title":"Trends in Ecology &amp; Evolution","page":"191-193","volume":"9","abstract":"Current concepts o</vt:lpwstr>
  </property>
  <property fmtid="{D5CDD505-2E9C-101B-9397-08002B2CF9AE}" pid="11" name="ZOTERO_BREF_BwDc91sF4Cyb_3">
    <vt:lpwstr>f the role of interspecific interactions in communities have been shaped by a profusion of experimental studies of interspecific competition over the past few decades. Evidence for the importance of positive interactions -- facilitations -- in community o</vt:lpwstr>
  </property>
  <property fmtid="{D5CDD505-2E9C-101B-9397-08002B2CF9AE}" pid="12" name="ZOTERO_BREF_BwDc91sF4Cyb_4">
    <vt:lpwstr>rganization and dynamics has accrued to the point where it warrants formal inclusion into community ecology theory, as it has been in evolutionary biology.","DOI":"DOI: 10.1016/0169-5347(94)90088-4","ISSN":"0169-5347","note":"5","shortTitle":"Positive int</vt:lpwstr>
  </property>
  <property fmtid="{D5CDD505-2E9C-101B-9397-08002B2CF9AE}" pid="13" name="ZOTERO_BREF_BwDc91sF4Cyb_5">
    <vt:lpwstr>eractions in communities","author":[{"family":"Bertness","given":"Mark D."},{"family":"Callaway","given":"Ragan"}],"issued":{"date-parts":[["1994"]]}}}],"schema":"https://github.com/citation-style-language/schema/raw/master/csl-citation.json"}</vt:lpwstr>
  </property>
  <property fmtid="{D5CDD505-2E9C-101B-9397-08002B2CF9AE}" pid="14" name="ZOTERO_BREF_OK2L8kZaPLEZ_1">
    <vt:lpwstr>ZOTERO_BIBL {"custom":[]} CSL_BIBLIOGRAPHY</vt:lpwstr>
  </property>
  <property fmtid="{D5CDD505-2E9C-101B-9397-08002B2CF9AE}" pid="15" name="ZOTERO_BREF_g3lngK6CBtWH_1">
    <vt:lpwstr>ZOTERO_BIBL {"custom":[]} CSL_BIBLIOGRAPHY</vt:lpwstr>
  </property>
  <property fmtid="{D5CDD505-2E9C-101B-9397-08002B2CF9AE}" pid="16" name="ZOTERO_BREF_sYhnA1BQveUD_1">
    <vt:lpwstr>ZOTERO_ITEM CSL_CITATION {"citationID":"1pnqotp4rn","properties":{"formattedCitation":"(Danin et al. 1998, Huntzinger et al. 2008)","plainCitation":"(Danin et al. 1998, Huntzinger et al. 2008)"},"citationItems":[{"id":7199,"uris":["http://zotero.org/users</vt:lpwstr>
  </property>
  <property fmtid="{D5CDD505-2E9C-101B-9397-08002B2CF9AE}" pid="17" name="ZOTERO_BREF_sYhnA1BQveUD_10">
    <vt:lpwstr>tion has been a major focus in ecology for the past century, most empirical and theoretical studies in this area have emphasized interactions between closely related species. However, there is growing evidence that negative interactions among distantly re</vt:lpwstr>
  </property>
  <property fmtid="{D5CDD505-2E9C-101B-9397-08002B2CF9AE}" pid="18" name="ZOTERO_BREF_sYhnA1BQveUD_11">
    <vt:lpwstr>lated taxa also occur and may be far more important than previously thought. In this study, we took advantage of an 11-year-old replicated vertebrate-exclosure experiment in a coastal dune community in northern California, USA, to examine the effects of t</vt:lpwstr>
  </property>
  <property fmtid="{D5CDD505-2E9C-101B-9397-08002B2CF9AE}" pid="19" name="ZOTERO_BREF_sYhnA1BQveUD_12">
    <vt:lpwstr>he two most common vertebrate herbivores (jackrabbits and black-tailed deer) on the abundance of the three most visible invertebrate herbivores (two snail, a moth, and a grasshopper species). Our results indicate that four of the six possible pairwise int</vt:lpwstr>
  </property>
  <property fmtid="{D5CDD505-2E9C-101B-9397-08002B2CF9AE}" pid="20" name="ZOTERO_BREF_sYhnA1BQveUD_13">
    <vt:lpwstr>eractions were significantly negative for the invertebrates. Jackrabbits reduced the abundances of snails by 44–75%, tiger moth caterpillars by 36%, and grasshoppers by 62%. Deer reduced the abundances of snails by 32%, increased the abundances of caterpi</vt:lpwstr>
  </property>
  <property fmtid="{D5CDD505-2E9C-101B-9397-08002B2CF9AE}" pid="21" name="ZOTERO_BREF_sYhnA1BQveUD_14">
    <vt:lpwstr>llars by 31%, and had no measurable effect on grasshopper abundance. Our data also revealed that jackrabbits significantly decreased the volume of forbs and common shrubs and the flowering by grasses in our study plots. We were unable to detect an effect </vt:lpwstr>
  </property>
  <property fmtid="{D5CDD505-2E9C-101B-9397-08002B2CF9AE}" pid="22" name="ZOTERO_BREF_sYhnA1BQveUD_15">
    <vt:lpwstr>of deer on these measures of vegetation. These results suggest that by changing vegetation, jackrabbits may reduce invertebrate populations that are limited by food, protective structures, or microclimate provided by plants. Of these three mechanisms, onl</vt:lpwstr>
  </property>
  <property fmtid="{D5CDD505-2E9C-101B-9397-08002B2CF9AE}" pid="23" name="ZOTERO_BREF_sYhnA1BQveUD_16">
    <vt:lpwstr>y shade was strongly supported as limiting snail numbers in smaller-scale manipulations. In most systems, as in this one, the number of pairs of distantly related herbivores far exceeds the number of pairs of congeners. Since interactions among distantly </vt:lpwstr>
  </property>
  <property fmtid="{D5CDD505-2E9C-101B-9397-08002B2CF9AE}" pid="24" name="ZOTERO_BREF_sYhnA1BQveUD_17">
    <vt:lpwstr>related herbivores may be common in many cases, these interactions are likely to be important and should receive far more attention from ecologists.","DOI":"10.1890/07-0834.1","ISSN":"1939-9170","language":"en","author":[{"family":"Huntzinger","given":"Mi</vt:lpwstr>
  </property>
  <property fmtid="{D5CDD505-2E9C-101B-9397-08002B2CF9AE}" pid="25" name="ZOTERO_BREF_sYhnA1BQveUD_18">
    <vt:lpwstr>kaela"},{"family":"Karban","given":"Richard"},{"family":"Cushman","given":"J. Hall"}],"issued":{"date-parts":[["2008",7,1]]}}}],"schema":"https://github.com/citation-style-language/schema/raw/master/csl-citation.json"}</vt:lpwstr>
  </property>
  <property fmtid="{D5CDD505-2E9C-101B-9397-08002B2CF9AE}" pid="26" name="ZOTERO_BREF_sYhnA1BQveUD_2">
    <vt:lpwstr>/688880/items/5VSUSGUD"],"uri":["http://zotero.org/users/688880/items/5VSUSGUD"],"itemData":{"id":7199,"type":"article-journal","title":"EARLY PRIMARY SUCCESSION ON DUNES AT BODEGA HEAD, CALIFORNIA","container-title":"Madroño","page":"101-109","volume":"4</vt:lpwstr>
  </property>
  <property fmtid="{D5CDD505-2E9C-101B-9397-08002B2CF9AE}" pid="27" name="ZOTERO_BREF_sYhnA1BQveUD_3">
    <vt:lpwstr>5","issue":"2","source":"JSTOR","abstract":"Field examination of dune hillocks (nebkas) showed that changes in nebka topography and spread, sand texture, vascular plant and cryptogram cover, and species prescence were correlated with nebka ages between 15</vt:lpwstr>
  </property>
  <property fmtid="{D5CDD505-2E9C-101B-9397-08002B2CF9AE}" pid="28" name="ZOTERO_BREF_sYhnA1BQveUD_4">
    <vt:lpwstr> and 135 yr. We determined age by a series of aerial photographs dating back to 1955 and topographic maps drawn as early as 1862. Development of a cryptogamic crust was significant during this range of time; on the oldest nebka it contributed 43 g biomass</vt:lpwstr>
  </property>
  <property fmtid="{D5CDD505-2E9C-101B-9397-08002B2CF9AE}" pid="29" name="ZOTERO_BREF_sYhnA1BQveUD_5">
    <vt:lpwstr> m⁻² of nebka surface, which represented 3% of total above-ground biomass. Nebkas at Bodega grew in height 4 cm yr⁻¹ during the past century, whereas non-vegetated areas were deflated at the same rate. Sucession is driven by sandstilling attributes of Amm</vt:lpwstr>
  </property>
  <property fmtid="{D5CDD505-2E9C-101B-9397-08002B2CF9AE}" pid="30" name="ZOTERO_BREF_sYhnA1BQveUD_6">
    <vt:lpwstr>ophila arenaria, introduced to northern California in the mid-ninteenth century and additionally planted at Bodega in the mid-twentieth century. By reference to the 1862 map we concluded that A. arenaria has built a prominent, continuous foredune and hind</vt:lpwstr>
  </property>
  <property fmtid="{D5CDD505-2E9C-101B-9397-08002B2CF9AE}" pid="31" name="ZOTERO_BREF_sYhnA1BQveUD_7">
    <vt:lpwstr>dune since the time of its arrival.","ISSN":"0024-9637","journalAbbreviation":"Madroño","author":[{"family":"Danin","given":"Avinoam"},{"family":"Rae","given":"Stephen"},{"family":"Barbour","given":"Michael"},{"family":"Jurjavcic","given":"Nicole"},{"fami</vt:lpwstr>
  </property>
  <property fmtid="{D5CDD505-2E9C-101B-9397-08002B2CF9AE}" pid="32" name="ZOTERO_BREF_sYhnA1BQveUD_8">
    <vt:lpwstr>ly":"Connors","given":"Peter"},{"family":"Uhlinger","given":"Eleanor"}],"issued":{"date-parts":[["1998"]]}}},{"id":7196,"uris":["http://zotero.org/users/688880/items/X2TBP2RT"],"uri":["http://zotero.org/users/688880/items/X2TBP2RT"],"itemData":{"id":7196,</vt:lpwstr>
  </property>
  <property fmtid="{D5CDD505-2E9C-101B-9397-08002B2CF9AE}" pid="33" name="ZOTERO_BREF_sYhnA1BQveUD_9">
    <vt:lpwstr>"type":"article-journal","title":"Negative Effects of Vertebrate Herbivores on Invertebrates in a Coastal Dune Community","container-title":"Ecology","page":"1972-1980","volume":"89","issue":"7","source":"Wiley Online Library","abstract":"Although competi</vt:lpwstr>
  </property>
  <property fmtid="{D5CDD505-2E9C-101B-9397-08002B2CF9AE}" pid="34" name="ZOTERO_PREF_1">
    <vt:lpwstr>&lt;data data-version="3" zotero-version="5.0.47"&gt;&lt;session id="JdIHU3an"/&gt;&lt;style id="http://www.zotero.org/styles/ecology" hasBibliography="1" bibliographyStyleHasBeenSet="1"/&gt;&lt;prefs&gt;&lt;pref name="fieldType" value="Field"/&gt;&lt;pref name="storeReferences" value="t</vt:lpwstr>
  </property>
  <property fmtid="{D5CDD505-2E9C-101B-9397-08002B2CF9AE}" pid="35" name="ZOTERO_PREF_2">
    <vt:lpwstr>rue"/&gt;&lt;pref name="automaticJournalAbbreviations" value="true"/&gt;&lt;/prefs&gt;&lt;/data&gt;</vt:lpwstr>
  </property>
  <property fmtid="{D5CDD505-2E9C-101B-9397-08002B2CF9AE}" pid="36" name="ZOTERO_BREF_hPc5hFSWptaYWxDPI9Mza_1">
    <vt:lpwstr>ZOTERO_ITEM CSL_CITATION {"citationID":"X4I3n4BS","properties":{"formattedCitation":"(Kraft et al. 2014)","plainCitation":"(Kraft et al. 2014)","noteIndex":0},"citationItems":[{"id":2492,"uris":["http://zotero.org/users/688880/items/UADKKK5K"],"uri":["htt</vt:lpwstr>
  </property>
  <property fmtid="{D5CDD505-2E9C-101B-9397-08002B2CF9AE}" pid="37" name="ZOTERO_BREF_hPc5hFSWptaYWxDPI9Mza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38" name="ZOTERO_BREF_hPc5hFSWptaYWxDPI9Mza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39" name="ZOTERO_BREF_hPc5hFSWptaYWxDPI9Mza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40" name="ZOTERO_BREF_hPc5hFSWptaYWxDPI9Mza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41" name="ZOTERO_BREF_hPc5hFSWptaYWxDPI9Mza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42" name="ZOTERO_BREF_hPc5hFSWptaYWxDPI9Mza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43" name="ZOTERO_BREF_hPc5hFSWptaYWxDPI9Mza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44" name="ZOTERO_BREF_hPc5hFSWptaYWxDPI9Mza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45" name="ZOTERO_BREF_hPc5hFSWptaYWxDPI9Mza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46" name="ZOTERO_BREF_hPc5hFSWptaYWxDPI9Mza_11">
    <vt:lpwstr>nguage":"en","author":[{"family":"Kraft","given":"Nathan J. B."},{"family":"Adler","given":"Peter B."},{"family":"Godoy","given":"Oscar"},{"family":"James","given":"Emily C."},{"family":"Fuller","given":"Steve"},{"family":"Levine","given":"Jonathan M."}],</vt:lpwstr>
  </property>
  <property fmtid="{D5CDD505-2E9C-101B-9397-08002B2CF9AE}" pid="47" name="ZOTERO_BREF_hPc5hFSWptaYWxDPI9Mza_12">
    <vt:lpwstr>"issued":{"date-parts":[["2014"]]}}}],"schema":"https://github.com/citation-style-language/schema/raw/master/csl-citation.json"} </vt:lpwstr>
  </property>
  <property fmtid="{D5CDD505-2E9C-101B-9397-08002B2CF9AE}" pid="48" name="ZOTERO_BREF_2CDXFJEKs0ASNCpQJi6ZG_1">
    <vt:lpwstr>ZOTERO_BIBL {"uncited":[],"omitted":[],"custom":[]} CSL_BIBLIOGRAPHY </vt:lpwstr>
  </property>
  <property fmtid="{D5CDD505-2E9C-101B-9397-08002B2CF9AE}" pid="49" name="ZOTERO_BREF_ezlXWQYZ27lLFW5fo63Fd_1">
    <vt:lpwstr>ZOTERO_ITEM CSL_CITATION {"citationID":"RohvjnOZ","properties":{"formattedCitation":"(Kraft et al. 2014)","plainCitation":"(Kraft et al. 2014)","noteIndex":0},"citationItems":[{"id":2492,"uris":["http://zotero.org/users/688880/items/UADKKK5K"],"uri":["htt</vt:lpwstr>
  </property>
  <property fmtid="{D5CDD505-2E9C-101B-9397-08002B2CF9AE}" pid="50" name="ZOTERO_BREF_ezlXWQYZ27lLFW5fo63Fd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51" name="ZOTERO_BREF_ezlXWQYZ27lLFW5fo63Fd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52" name="ZOTERO_BREF_ezlXWQYZ27lLFW5fo63Fd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53" name="ZOTERO_BREF_ezlXWQYZ27lLFW5fo63Fd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54" name="ZOTERO_BREF_ezlXWQYZ27lLFW5fo63Fd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55" name="ZOTERO_BREF_ezlXWQYZ27lLFW5fo63Fd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56" name="ZOTERO_BREF_ezlXWQYZ27lLFW5fo63Fd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57" name="ZOTERO_BREF_ezlXWQYZ27lLFW5fo63Fd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58" name="ZOTERO_BREF_ezlXWQYZ27lLFW5fo63Fd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59" name="ZOTERO_BREF_ezlXWQYZ27lLFW5fo63Fd_11">
    <vt:lpwstr>nguage":"en","author":[{"family":"Kraft","given":"Nathan J. B."},{"family":"Adler","given":"Peter B."},{"family":"Godoy","given":"Oscar"},{"family":"James","given":"Emily C."},{"family":"Fuller","given":"Steve"},{"family":"Levine","given":"Jonathan M."}],</vt:lpwstr>
  </property>
  <property fmtid="{D5CDD505-2E9C-101B-9397-08002B2CF9AE}" pid="60" name="ZOTERO_BREF_ezlXWQYZ27lLFW5fo63Fd_12">
    <vt:lpwstr>"issued":{"date-parts":[["2014"]]}}}],"schema":"https://github.com/citation-style-language/schema/raw/master/csl-citation.json"} </vt:lpwstr>
  </property>
  <property fmtid="{D5CDD505-2E9C-101B-9397-08002B2CF9AE}" pid="61" name="ZOTERO_BREF_gMmoyzzqK2Zk1JkDbLcLm_1">
    <vt:lpwstr>ZOTERO_BIBL {"uncited":[],"omitted":[],"custom":[]} CSL_BIBLIOGRAPHY </vt:lpwstr>
  </property>
  <property fmtid="{D5CDD505-2E9C-101B-9397-08002B2CF9AE}" pid="62" name="ZOTERO_BREF_6mAmcIHHmQsQffvILmWij_1">
    <vt:lpwstr>ZOTERO_ITEM CSL_CITATION {"citationID":"UmHdcJJL","properties":{"formattedCitation":"(Kraft et al. 2014)","plainCitation":"(Kraft et al. 2014)","noteIndex":0},"citationItems":[{"id":2492,"uris":["http://zotero.org/users/688880/items/UADKKK5K"],"uri":["htt</vt:lpwstr>
  </property>
  <property fmtid="{D5CDD505-2E9C-101B-9397-08002B2CF9AE}" pid="63" name="ZOTERO_BREF_6mAmcIHHmQsQffvILmWij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64" name="ZOTERO_BREF_6mAmcIHHmQsQffvILmWij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65" name="ZOTERO_BREF_6mAmcIHHmQsQffvILmWij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66" name="ZOTERO_BREF_6mAmcIHHmQsQffvILmWij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67" name="ZOTERO_BREF_6mAmcIHHmQsQffvILmWij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68" name="ZOTERO_BREF_6mAmcIHHmQsQffvILmWij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69" name="ZOTERO_BREF_6mAmcIHHmQsQffvILmWij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70" name="ZOTERO_BREF_6mAmcIHHmQsQffvILmWij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71" name="ZOTERO_BREF_6mAmcIHHmQsQffvILmWij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72" name="ZOTERO_BREF_6mAmcIHHmQsQffvILmWij_11">
    <vt:lpwstr>nguage":"en","author":[{"family":"Kraft","given":"Nathan J. B."},{"family":"Adler","given":"Peter B."},{"family":"Godoy","given":"Oscar"},{"family":"James","given":"Emily C."},{"family":"Fuller","given":"Steve"},{"family":"Levine","given":"Jonathan M."}],</vt:lpwstr>
  </property>
  <property fmtid="{D5CDD505-2E9C-101B-9397-08002B2CF9AE}" pid="73" name="ZOTERO_BREF_6mAmcIHHmQsQffvILmWij_12">
    <vt:lpwstr>"issued":{"date-parts":[["2014"]]}}}],"schema":"https://github.com/citation-style-language/schema/raw/master/csl-citation.json"} </vt:lpwstr>
  </property>
  <property fmtid="{D5CDD505-2E9C-101B-9397-08002B2CF9AE}" pid="74" name="ZOTERO_BREF_Jjnne6iOtP3q85qoShCU8_1">
    <vt:lpwstr>ZOTERO_ITEM CSL_CITATION {"citationID":"Q2qeNM9T","properties":{"formattedCitation":"(Kennedy et al. 2002)","plainCitation":"(Kennedy et al. 2002)","noteIndex":0},"citationItems":[{"id":2497,"uris":["http://zotero.org/users/688880/items/TC48PJN3"],"uri":[</vt:lpwstr>
  </property>
  <property fmtid="{D5CDD505-2E9C-101B-9397-08002B2CF9AE}" pid="75" name="ZOTERO_BREF_Jjnne6iOtP3q85qoShCU8_2">
    <vt:lpwstr>"http://zotero.org/users/688880/items/TC48PJN3"],"itemData":{"id":2497,"type":"article-journal","title":"Biodiversity as a barrier to ecological invasion","container-title":"Nature","page":"636-638","volume":"417","abstract":"Biological invasions are a pe</vt:lpwstr>
  </property>
  <property fmtid="{D5CDD505-2E9C-101B-9397-08002B2CF9AE}" pid="76" name="ZOTERO_BREF_Jjnne6iOtP3q85qoShCU8_3">
    <vt:lpwstr>rvasive and costly environmental problem(1,2) that has been the focus of intense management and research activities over the past half century. Yet accurate predictions of community susceptibility to invasion remain elusive. The diversity resistance hypot</vt:lpwstr>
  </property>
  <property fmtid="{D5CDD505-2E9C-101B-9397-08002B2CF9AE}" pid="77" name="ZOTERO_BREF_Jjnne6iOtP3q85qoShCU8_4">
    <vt:lpwstr>hesis, which argues that diverse communities are highly competitive and readily resist invasion(3-5), is supported by both theory(6) and experimental studies(7-14) conducted at small spatial scales. However, there is also convincing evidence that the rela</vt:lpwstr>
  </property>
  <property fmtid="{D5CDD505-2E9C-101B-9397-08002B2CF9AE}" pid="78" name="ZOTERO_BREF_Jjnne6iOtP3q85qoShCU8_5">
    <vt:lpwstr>tionship between the diversity of native and invading species is positive when measured at regional scales(3,11,15,16). Although this latter relationship may arise from extrinsic factors, such as resource heterogeneity, that covary with diversity of nativ</vt:lpwstr>
  </property>
  <property fmtid="{D5CDD505-2E9C-101B-9397-08002B2CF9AE}" pid="79" name="ZOTERO_BREF_Jjnne6iOtP3q85qoShCU8_6">
    <vt:lpwstr>e and invading species at large scales, the mechanisms conferring greater invasion resistance to diverse communities at local scales remain unknown. Using neighbourhood analyses, a technique from plant competition studies(17-19), we show here that species</vt:lpwstr>
  </property>
  <property fmtid="{D5CDD505-2E9C-101B-9397-08002B2CF9AE}" pid="80" name="ZOTERO_BREF_Jjnne6iOtP3q85qoShCU8_7">
    <vt:lpwstr> diversity in small experimental grassland plots enhances invasion resistance by increasing crowding and species richness in localized plant neighbourhoods. Both the establishment (number of invaders) and success (proportion of invaders that are large) of</vt:lpwstr>
  </property>
  <property fmtid="{D5CDD505-2E9C-101B-9397-08002B2CF9AE}" pid="81" name="ZOTERO_BREF_Jjnne6iOtP3q85qoShCU8_8">
    <vt:lpwstr> invading plants are reduced. These results suggest that local biodiversity represents an important line of defence against the spread of invaders.","ISSN":"0028-0836","note":"6889","shortTitle":"Biodiversity as a barrier to ecological invasion","author":</vt:lpwstr>
  </property>
  <property fmtid="{D5CDD505-2E9C-101B-9397-08002B2CF9AE}" pid="82" name="ZOTERO_BREF_Jjnne6iOtP3q85qoShCU8_9">
    <vt:lpwstr>[{"family":"Kennedy","given":"T. A."},{"family":"Naeem","given":"S."},{"family":"Howe","given":"K. M."},{"family":"Knops","given":"J. M. H."},{"family":"Tilman","given":"D."},{"family":"Reich","given":"P."}],"issued":{"date-parts":[["2002"]]}}}],"schema":</vt:lpwstr>
  </property>
  <property fmtid="{D5CDD505-2E9C-101B-9397-08002B2CF9AE}" pid="83" name="ZOTERO_BREF_Jjnne6iOtP3q85qoShCU8_10">
    <vt:lpwstr>"https://github.com/citation-style-language/schema/raw/master/csl-citation.json"} </vt:lpwstr>
  </property>
  <property fmtid="{D5CDD505-2E9C-101B-9397-08002B2CF9AE}" pid="84" name="ZOTERO_BREF_hXBAO5KBxA4SiGgjom8bs_1">
    <vt:lpwstr>ZOTERO_BIBL {"uncited":[],"omitted":[],"custom":[]} CSL_BIBLIOGRAPHY </vt:lpwstr>
  </property>
  <property fmtid="{D5CDD505-2E9C-101B-9397-08002B2CF9AE}" pid="85" name="ZOTERO_BREF_I2J88K1pVMKxzLdcdG8yL_1">
    <vt:lpwstr>ZOTERO_BIBL {"uncited":[],"omitted":[],"custom":[]} CSL_BIBLIOGRAPHY </vt:lpwstr>
  </property>
</Properties>
</file>