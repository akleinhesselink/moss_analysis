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A75E7" w14:textId="47838E22" w:rsidR="006F26CF" w:rsidRPr="00A6092D" w:rsidRDefault="00AF68FE" w:rsidP="007419F6">
      <w:pPr>
        <w:pStyle w:val="TitlePage"/>
        <w:spacing w:after="0"/>
        <w:jc w:val="center"/>
        <w:outlineLvl w:val="0"/>
        <w:rPr>
          <w:color w:val="000000" w:themeColor="text1"/>
        </w:rPr>
      </w:pPr>
      <w:r w:rsidRPr="00A6092D">
        <w:rPr>
          <w:color w:val="000000" w:themeColor="text1"/>
        </w:rPr>
        <w:t xml:space="preserve">Running Head: </w:t>
      </w:r>
      <w:r w:rsidR="003D67DE" w:rsidRPr="00A41246">
        <w:rPr>
          <w:rFonts w:cs="Times New Roman"/>
          <w:i/>
          <w:color w:val="000000" w:themeColor="text1"/>
          <w:szCs w:val="24"/>
        </w:rPr>
        <w:t xml:space="preserve">Moss </w:t>
      </w:r>
      <w:r w:rsidR="00DF2FED">
        <w:rPr>
          <w:rFonts w:cs="Times New Roman"/>
          <w:i/>
          <w:color w:val="000000" w:themeColor="text1"/>
          <w:szCs w:val="24"/>
        </w:rPr>
        <w:t>Effects on</w:t>
      </w:r>
      <w:r w:rsidR="003D67DE" w:rsidRPr="00A41246">
        <w:rPr>
          <w:rFonts w:cs="Times New Roman"/>
          <w:i/>
          <w:color w:val="000000" w:themeColor="text1"/>
          <w:szCs w:val="24"/>
        </w:rPr>
        <w:t xml:space="preserve"> </w:t>
      </w:r>
      <w:r w:rsidR="00DF2FED">
        <w:rPr>
          <w:rFonts w:cs="Times New Roman"/>
          <w:i/>
          <w:color w:val="000000" w:themeColor="text1"/>
          <w:szCs w:val="24"/>
        </w:rPr>
        <w:t xml:space="preserve">Exotic </w:t>
      </w:r>
      <w:r w:rsidR="00B4532B">
        <w:rPr>
          <w:rFonts w:cs="Times New Roman"/>
          <w:i/>
          <w:color w:val="000000" w:themeColor="text1"/>
          <w:szCs w:val="24"/>
        </w:rPr>
        <w:t>Grass</w:t>
      </w:r>
    </w:p>
    <w:p w14:paraId="6F49F2C3" w14:textId="77777777" w:rsidR="006F26CF" w:rsidRPr="00A6092D" w:rsidRDefault="006F26CF" w:rsidP="00270C41">
      <w:pPr>
        <w:pStyle w:val="TitlePage"/>
        <w:spacing w:after="0"/>
        <w:rPr>
          <w:color w:val="000000" w:themeColor="text1"/>
        </w:rPr>
      </w:pPr>
    </w:p>
    <w:p w14:paraId="02F30680" w14:textId="77777777" w:rsidR="006F26CF" w:rsidRPr="00A6092D" w:rsidRDefault="006F26CF" w:rsidP="00270C41">
      <w:pPr>
        <w:pStyle w:val="TitlePage"/>
        <w:spacing w:after="0"/>
        <w:jc w:val="center"/>
        <w:rPr>
          <w:color w:val="000000" w:themeColor="text1"/>
        </w:rPr>
      </w:pPr>
    </w:p>
    <w:p w14:paraId="404D0017" w14:textId="0CF7771D" w:rsidR="006F26CF" w:rsidRPr="00A6092D" w:rsidRDefault="00680017" w:rsidP="00B97CF4">
      <w:pPr>
        <w:pStyle w:val="TitlePage"/>
        <w:spacing w:after="0"/>
        <w:jc w:val="center"/>
        <w:rPr>
          <w:b/>
          <w:color w:val="000000" w:themeColor="text1"/>
        </w:rPr>
      </w:pPr>
      <w:r>
        <w:rPr>
          <w:b/>
          <w:color w:val="000000" w:themeColor="text1"/>
        </w:rPr>
        <w:t xml:space="preserve">Effects of </w:t>
      </w:r>
      <w:r w:rsidR="00AF68FE" w:rsidRPr="00A6092D">
        <w:rPr>
          <w:b/>
          <w:color w:val="000000" w:themeColor="text1"/>
        </w:rPr>
        <w:t>Native Bryophyte</w:t>
      </w:r>
      <w:r>
        <w:rPr>
          <w:b/>
          <w:color w:val="000000" w:themeColor="text1"/>
        </w:rPr>
        <w:t>s</w:t>
      </w:r>
      <w:r w:rsidR="00AF68FE" w:rsidRPr="00A6092D">
        <w:rPr>
          <w:b/>
          <w:color w:val="000000" w:themeColor="text1"/>
        </w:rPr>
        <w:t xml:space="preserve"> </w:t>
      </w:r>
      <w:r>
        <w:rPr>
          <w:b/>
          <w:color w:val="000000" w:themeColor="text1"/>
        </w:rPr>
        <w:t>on Exotic Grass Invasion</w:t>
      </w:r>
      <w:r w:rsidR="00B97CF4">
        <w:rPr>
          <w:b/>
          <w:color w:val="000000" w:themeColor="text1"/>
        </w:rPr>
        <w:t xml:space="preserve"> Across an Environmental Gradient </w:t>
      </w:r>
    </w:p>
    <w:p w14:paraId="650956E9" w14:textId="77777777" w:rsidR="006F26CF" w:rsidRPr="00A6092D" w:rsidRDefault="006F26CF" w:rsidP="00270C41">
      <w:pPr>
        <w:pStyle w:val="TitlePage"/>
        <w:spacing w:after="0"/>
        <w:rPr>
          <w:b/>
          <w:color w:val="000000" w:themeColor="text1"/>
        </w:rPr>
      </w:pPr>
    </w:p>
    <w:p w14:paraId="32581059" w14:textId="77777777" w:rsidR="007060BE" w:rsidRPr="00A6092D" w:rsidRDefault="007060BE" w:rsidP="00270C41">
      <w:pPr>
        <w:pStyle w:val="TitlePage"/>
        <w:spacing w:after="0"/>
        <w:jc w:val="center"/>
        <w:rPr>
          <w:b/>
          <w:color w:val="000000" w:themeColor="text1"/>
        </w:rPr>
      </w:pPr>
    </w:p>
    <w:p w14:paraId="4E2A9201" w14:textId="2A741981" w:rsidR="007060BE" w:rsidRPr="00AE5F16" w:rsidRDefault="00AF68FE" w:rsidP="00270C41">
      <w:pPr>
        <w:pStyle w:val="TitlePage"/>
        <w:spacing w:after="0"/>
        <w:jc w:val="center"/>
        <w:outlineLvl w:val="0"/>
        <w:rPr>
          <w:color w:val="000000" w:themeColor="text1"/>
          <w:vertAlign w:val="superscript"/>
        </w:rPr>
      </w:pPr>
      <w:r w:rsidRPr="00AE5F16">
        <w:rPr>
          <w:color w:val="000000" w:themeColor="text1"/>
        </w:rPr>
        <w:t>Andrew R. Kleinhesselink</w:t>
      </w:r>
      <w:r w:rsidRPr="00AE5F16">
        <w:rPr>
          <w:color w:val="000000" w:themeColor="text1"/>
          <w:vertAlign w:val="superscript"/>
        </w:rPr>
        <w:t>1*</w:t>
      </w:r>
      <w:r w:rsidRPr="00AE5F16">
        <w:rPr>
          <w:color w:val="000000" w:themeColor="text1"/>
        </w:rPr>
        <w:t>, &amp; J. Hall Cushman</w:t>
      </w:r>
      <w:r w:rsidR="007060BE" w:rsidRPr="00AE5F16">
        <w:rPr>
          <w:color w:val="000000" w:themeColor="text1"/>
          <w:vertAlign w:val="superscript"/>
        </w:rPr>
        <w:t>2</w:t>
      </w:r>
      <w:bookmarkStart w:id="0" w:name="move460853090"/>
      <w:bookmarkEnd w:id="0"/>
    </w:p>
    <w:p w14:paraId="52301DAF" w14:textId="77777777" w:rsidR="007060BE" w:rsidRDefault="007060BE" w:rsidP="00270C41">
      <w:pPr>
        <w:pStyle w:val="TitlePage"/>
        <w:spacing w:after="0"/>
        <w:rPr>
          <w:color w:val="000000" w:themeColor="text1"/>
          <w:vertAlign w:val="superscript"/>
        </w:rPr>
      </w:pPr>
    </w:p>
    <w:p w14:paraId="43034606" w14:textId="77777777" w:rsidR="00B80780" w:rsidRPr="00A6092D" w:rsidRDefault="00B80780" w:rsidP="00270C41">
      <w:pPr>
        <w:pStyle w:val="TitlePage"/>
        <w:spacing w:after="0"/>
        <w:rPr>
          <w:color w:val="000000" w:themeColor="text1"/>
          <w:vertAlign w:val="superscript"/>
        </w:rPr>
      </w:pPr>
    </w:p>
    <w:p w14:paraId="5DDFD8DF" w14:textId="0E4B7633" w:rsidR="00D01271" w:rsidRPr="001E19A3" w:rsidRDefault="00D01271" w:rsidP="001E19A3">
      <w:pPr>
        <w:suppressLineNumbers/>
        <w:spacing w:after="0"/>
        <w:ind w:left="180" w:hanging="180"/>
        <w:rPr>
          <w:rFonts w:eastAsia="Times New Roman" w:cs="Times New Roman"/>
          <w:color w:val="000000" w:themeColor="text1"/>
          <w:szCs w:val="24"/>
        </w:rPr>
      </w:pPr>
      <w:r w:rsidRPr="002B5C3D">
        <w:rPr>
          <w:rFonts w:cs="Times New Roman"/>
          <w:color w:val="000000" w:themeColor="text1"/>
          <w:szCs w:val="24"/>
          <w:vertAlign w:val="superscript"/>
        </w:rPr>
        <w:t>1</w:t>
      </w:r>
      <w:r w:rsidR="00E86AC5" w:rsidRPr="002B5C3D">
        <w:rPr>
          <w:rFonts w:cs="Times New Roman"/>
          <w:color w:val="000000" w:themeColor="text1"/>
          <w:szCs w:val="24"/>
        </w:rPr>
        <w:t xml:space="preserve"> Department of </w:t>
      </w:r>
      <w:r w:rsidRPr="002B5C3D">
        <w:rPr>
          <w:rFonts w:cs="Times New Roman"/>
          <w:color w:val="000000" w:themeColor="text1"/>
          <w:szCs w:val="24"/>
        </w:rPr>
        <w:t>Ecology and Evolutionary Biology, University of California</w:t>
      </w:r>
      <w:r w:rsidR="00E86AC5" w:rsidRPr="002B5C3D">
        <w:rPr>
          <w:rFonts w:cs="Times New Roman"/>
          <w:color w:val="000000" w:themeColor="text1"/>
          <w:szCs w:val="24"/>
        </w:rPr>
        <w:t>,</w:t>
      </w:r>
      <w:r w:rsidRPr="002B5C3D">
        <w:rPr>
          <w:rFonts w:cs="Times New Roman"/>
          <w:color w:val="000000" w:themeColor="text1"/>
          <w:szCs w:val="24"/>
        </w:rPr>
        <w:t xml:space="preserve"> Los Angeles, CA </w:t>
      </w:r>
      <w:r w:rsidR="00E86AC5" w:rsidRPr="001E19A3">
        <w:rPr>
          <w:rFonts w:eastAsia="Times New Roman" w:cs="Times New Roman"/>
          <w:color w:val="000000" w:themeColor="text1"/>
          <w:szCs w:val="24"/>
          <w:shd w:val="clear" w:color="auto" w:fill="FFFFFF"/>
        </w:rPr>
        <w:t>90095</w:t>
      </w:r>
      <w:r w:rsidR="004D05C9" w:rsidRPr="001E19A3">
        <w:rPr>
          <w:rFonts w:eastAsia="Times New Roman" w:cs="Times New Roman"/>
          <w:color w:val="000000" w:themeColor="text1"/>
          <w:szCs w:val="24"/>
          <w:shd w:val="clear" w:color="auto" w:fill="FFFFFF"/>
        </w:rPr>
        <w:t xml:space="preserve"> </w:t>
      </w:r>
      <w:r w:rsidR="004D05C9" w:rsidRPr="002B5C3D">
        <w:rPr>
          <w:rFonts w:cs="Times New Roman"/>
          <w:color w:val="000000" w:themeColor="text1"/>
          <w:szCs w:val="24"/>
        </w:rPr>
        <w:t>USA</w:t>
      </w:r>
    </w:p>
    <w:p w14:paraId="1AEF9CF1" w14:textId="4EBB2E59" w:rsidR="006F26CF" w:rsidRPr="000F5EA2" w:rsidRDefault="007060BE" w:rsidP="001E19A3">
      <w:pPr>
        <w:pStyle w:val="TitlePage"/>
        <w:spacing w:after="0"/>
        <w:ind w:left="180" w:hanging="180"/>
        <w:outlineLvl w:val="0"/>
        <w:rPr>
          <w:rFonts w:cs="Times New Roman"/>
          <w:color w:val="000000" w:themeColor="text1"/>
          <w:szCs w:val="24"/>
        </w:rPr>
      </w:pPr>
      <w:r w:rsidRPr="000F5EA2">
        <w:rPr>
          <w:rFonts w:cs="Times New Roman"/>
          <w:color w:val="000000" w:themeColor="text1"/>
          <w:szCs w:val="24"/>
          <w:vertAlign w:val="superscript"/>
        </w:rPr>
        <w:t>2</w:t>
      </w:r>
      <w:r w:rsidR="00AF68FE" w:rsidRPr="000F5EA2">
        <w:rPr>
          <w:rFonts w:cs="Times New Roman"/>
          <w:color w:val="000000" w:themeColor="text1"/>
          <w:szCs w:val="24"/>
        </w:rPr>
        <w:t>Department of</w:t>
      </w:r>
      <w:r w:rsidR="00103DC1" w:rsidRPr="000F5EA2">
        <w:rPr>
          <w:rFonts w:cs="Times New Roman"/>
          <w:color w:val="000000" w:themeColor="text1"/>
          <w:szCs w:val="24"/>
        </w:rPr>
        <w:t xml:space="preserve"> Natural Resources and Environmental Science, University of Nevada</w:t>
      </w:r>
      <w:r w:rsidR="00B80780" w:rsidRPr="000F5EA2">
        <w:rPr>
          <w:rFonts w:cs="Times New Roman"/>
          <w:color w:val="000000" w:themeColor="text1"/>
          <w:szCs w:val="24"/>
        </w:rPr>
        <w:t>, Reno</w:t>
      </w:r>
      <w:r w:rsidR="002B5C3D">
        <w:rPr>
          <w:rFonts w:cs="Times New Roman"/>
          <w:color w:val="000000" w:themeColor="text1"/>
          <w:szCs w:val="24"/>
        </w:rPr>
        <w:t>,</w:t>
      </w:r>
      <w:r w:rsidR="00B80780" w:rsidRPr="000F5EA2">
        <w:rPr>
          <w:rFonts w:cs="Times New Roman"/>
          <w:color w:val="000000" w:themeColor="text1"/>
          <w:szCs w:val="24"/>
        </w:rPr>
        <w:t xml:space="preserve"> NV</w:t>
      </w:r>
      <w:r w:rsidR="00E86AC5" w:rsidRPr="000F5EA2">
        <w:rPr>
          <w:rFonts w:cs="Times New Roman"/>
          <w:color w:val="000000" w:themeColor="text1"/>
          <w:szCs w:val="24"/>
        </w:rPr>
        <w:t xml:space="preserve"> 89557</w:t>
      </w:r>
      <w:r w:rsidR="00B80780" w:rsidRPr="000F5EA2">
        <w:rPr>
          <w:rFonts w:cs="Times New Roman"/>
          <w:color w:val="000000" w:themeColor="text1"/>
          <w:szCs w:val="24"/>
        </w:rPr>
        <w:t>, USA</w:t>
      </w:r>
    </w:p>
    <w:p w14:paraId="2F27C262" w14:textId="77777777" w:rsidR="00600A9A" w:rsidRPr="000F5EA2" w:rsidRDefault="00600A9A" w:rsidP="00270C41">
      <w:pPr>
        <w:pStyle w:val="TitlePage"/>
        <w:spacing w:after="0"/>
        <w:outlineLvl w:val="0"/>
        <w:rPr>
          <w:rFonts w:cs="Times New Roman"/>
          <w:color w:val="000000" w:themeColor="text1"/>
          <w:szCs w:val="24"/>
        </w:rPr>
      </w:pPr>
    </w:p>
    <w:p w14:paraId="37204CF6" w14:textId="301BA58C" w:rsidR="00600A9A" w:rsidRPr="00600A9A" w:rsidRDefault="00600A9A" w:rsidP="00270C41">
      <w:pPr>
        <w:suppressLineNumbers/>
        <w:spacing w:after="0"/>
        <w:ind w:firstLine="0"/>
        <w:rPr>
          <w:rFonts w:eastAsia="Times New Roman" w:cs="Times New Roman"/>
          <w:szCs w:val="24"/>
        </w:rPr>
      </w:pPr>
      <w:r w:rsidRPr="00AE5F16">
        <w:rPr>
          <w:rFonts w:cs="Times New Roman"/>
          <w:color w:val="000000" w:themeColor="text1"/>
          <w:szCs w:val="24"/>
          <w:vertAlign w:val="superscript"/>
        </w:rPr>
        <w:t>*</w:t>
      </w:r>
      <w:r w:rsidRPr="000F5EA2">
        <w:rPr>
          <w:rFonts w:cs="Times New Roman"/>
          <w:color w:val="000000" w:themeColor="text1"/>
          <w:szCs w:val="24"/>
        </w:rPr>
        <w:t xml:space="preserve">Corresponding author: </w:t>
      </w:r>
      <w:hyperlink r:id="rId8" w:history="1">
        <w:r w:rsidRPr="00AE5F16">
          <w:rPr>
            <w:rFonts w:eastAsia="Times New Roman" w:cs="Times New Roman"/>
            <w:color w:val="1E73BE"/>
            <w:szCs w:val="24"/>
            <w:u w:val="single"/>
            <w:bdr w:val="none" w:sz="0" w:space="0" w:color="auto" w:frame="1"/>
            <w:shd w:val="clear" w:color="auto" w:fill="FFFFFF"/>
          </w:rPr>
          <w:t>arklein@g.ucla.edu</w:t>
        </w:r>
      </w:hyperlink>
    </w:p>
    <w:p w14:paraId="75647F45" w14:textId="7F129195" w:rsidR="007060BE" w:rsidRPr="00A6092D" w:rsidRDefault="007060BE" w:rsidP="00AE5F16">
      <w:pPr>
        <w:pStyle w:val="TitlePage"/>
        <w:spacing w:after="0"/>
        <w:rPr>
          <w:color w:val="000000" w:themeColor="text1"/>
        </w:rPr>
      </w:pPr>
      <w:r w:rsidRPr="00A6092D">
        <w:rPr>
          <w:color w:val="000000" w:themeColor="text1"/>
        </w:rPr>
        <w:br w:type="page"/>
      </w:r>
    </w:p>
    <w:p w14:paraId="2B738356" w14:textId="77777777" w:rsidR="006F26CF" w:rsidRPr="00A6092D" w:rsidRDefault="00AF68FE" w:rsidP="00AE5F16">
      <w:pPr>
        <w:spacing w:after="0"/>
        <w:ind w:firstLine="0"/>
        <w:outlineLvl w:val="0"/>
        <w:rPr>
          <w:color w:val="000000" w:themeColor="text1"/>
        </w:rPr>
      </w:pPr>
      <w:r w:rsidRPr="00A6092D">
        <w:rPr>
          <w:b/>
          <w:color w:val="000000" w:themeColor="text1"/>
        </w:rPr>
        <w:lastRenderedPageBreak/>
        <w:t xml:space="preserve">Abstract </w:t>
      </w:r>
    </w:p>
    <w:p w14:paraId="09824B18" w14:textId="3A455987" w:rsidR="006F26CF" w:rsidRPr="00B816D8" w:rsidRDefault="007F19A1" w:rsidP="00B816D8">
      <w:pPr>
        <w:spacing w:after="0"/>
        <w:rPr>
          <w:rFonts w:cs="Times New Roman"/>
          <w:color w:val="000000" w:themeColor="text1"/>
        </w:rPr>
      </w:pPr>
      <w:r>
        <w:rPr>
          <w:rFonts w:cs="Times New Roman"/>
          <w:color w:val="000000" w:themeColor="text1"/>
        </w:rPr>
        <w:t>Underst</w:t>
      </w:r>
      <w:r w:rsidR="00270C41">
        <w:rPr>
          <w:rFonts w:cs="Times New Roman"/>
          <w:color w:val="000000" w:themeColor="text1"/>
        </w:rPr>
        <w:t>a</w:t>
      </w:r>
      <w:r>
        <w:rPr>
          <w:rFonts w:cs="Times New Roman"/>
          <w:color w:val="000000" w:themeColor="text1"/>
        </w:rPr>
        <w:t xml:space="preserve">nding </w:t>
      </w:r>
      <w:r w:rsidR="00270C41">
        <w:rPr>
          <w:rFonts w:cs="Times New Roman"/>
          <w:color w:val="000000" w:themeColor="text1"/>
        </w:rPr>
        <w:t xml:space="preserve">the role </w:t>
      </w:r>
      <w:r w:rsidR="00BB2B8A">
        <w:rPr>
          <w:rFonts w:cs="Times New Roman"/>
          <w:color w:val="000000" w:themeColor="text1"/>
        </w:rPr>
        <w:t xml:space="preserve">that </w:t>
      </w:r>
      <w:r w:rsidR="00270C41">
        <w:rPr>
          <w:rFonts w:cs="Times New Roman"/>
          <w:color w:val="000000" w:themeColor="text1"/>
        </w:rPr>
        <w:t>native biodiversity plays in controlling exotic species invasion is a critical goal in ecology.</w:t>
      </w:r>
      <w:r w:rsidR="0041422A">
        <w:rPr>
          <w:rFonts w:cs="Times New Roman"/>
          <w:color w:val="000000" w:themeColor="text1"/>
        </w:rPr>
        <w:t xml:space="preserve"> </w:t>
      </w:r>
      <w:r w:rsidR="00BA71D9">
        <w:rPr>
          <w:rFonts w:cs="Times New Roman"/>
          <w:color w:val="000000" w:themeColor="text1"/>
        </w:rPr>
        <w:t>In</w:t>
      </w:r>
      <w:r w:rsidR="0041422A">
        <w:rPr>
          <w:rFonts w:cs="Times New Roman"/>
          <w:color w:val="000000" w:themeColor="text1"/>
        </w:rPr>
        <w:t xml:space="preserve"> terrestrial plant communities</w:t>
      </w:r>
      <w:r w:rsidR="00BA71D9">
        <w:rPr>
          <w:rFonts w:cs="Times New Roman"/>
          <w:color w:val="000000" w:themeColor="text1"/>
        </w:rPr>
        <w:t>,</w:t>
      </w:r>
      <w:r w:rsidR="0041422A">
        <w:rPr>
          <w:rFonts w:cs="Times New Roman"/>
          <w:color w:val="000000" w:themeColor="text1"/>
        </w:rPr>
        <w:t xml:space="preserve"> most research has focused on the effects of native vascular plants on invasion by exotic vascular plants. </w:t>
      </w:r>
      <w:bookmarkStart w:id="1" w:name="__UnoMark__967_1065309592"/>
      <w:bookmarkStart w:id="2" w:name="__UnoMark__690_1065309592"/>
      <w:bookmarkStart w:id="3" w:name="__UnoMark__775_1065309592"/>
      <w:bookmarkStart w:id="4" w:name="__UnoMark__903_1248546854"/>
      <w:bookmarkStart w:id="5" w:name="__UnoMark__824_1065309592"/>
      <w:bookmarkStart w:id="6" w:name="__UnoMark__940_1248546854"/>
      <w:bookmarkStart w:id="7" w:name="__UnoMark__982_1248546854"/>
      <w:bookmarkStart w:id="8" w:name="__UnoMark__910_1065309592"/>
      <w:bookmarkStart w:id="9" w:name="__UnoMark__965_16483194"/>
      <w:bookmarkStart w:id="10" w:name="__UnoMark__648_1065309592"/>
      <w:bookmarkStart w:id="11" w:name="__UnoMark__795_1226937769"/>
      <w:bookmarkStart w:id="12" w:name="__UnoMark__619_1065309592"/>
      <w:bookmarkStart w:id="13" w:name="__UnoMark__882_1248546854"/>
      <w:bookmarkStart w:id="14" w:name="__UnoMark__817_16483194"/>
      <w:bookmarkStart w:id="15" w:name="__UnoMark__724_1065309592"/>
      <w:bookmarkStart w:id="16" w:name="__UnoMark__960_124854685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8B0D23">
        <w:rPr>
          <w:rFonts w:cs="Times New Roman"/>
          <w:color w:val="000000" w:themeColor="text1"/>
        </w:rPr>
        <w:t xml:space="preserve">However, in many </w:t>
      </w:r>
      <w:r w:rsidR="0041422A">
        <w:rPr>
          <w:rFonts w:cs="Times New Roman"/>
          <w:color w:val="000000" w:themeColor="text1"/>
        </w:rPr>
        <w:t>ecosystems</w:t>
      </w:r>
      <w:r w:rsidR="00A93DBA">
        <w:rPr>
          <w:rFonts w:cs="Times New Roman"/>
          <w:color w:val="000000" w:themeColor="text1"/>
        </w:rPr>
        <w:t>,</w:t>
      </w:r>
      <w:r w:rsidR="008B0D23">
        <w:rPr>
          <w:rFonts w:cs="Times New Roman"/>
          <w:color w:val="000000" w:themeColor="text1"/>
        </w:rPr>
        <w:t xml:space="preserve"> n</w:t>
      </w:r>
      <w:r w:rsidR="00C037FE">
        <w:rPr>
          <w:rFonts w:cs="Times New Roman"/>
          <w:color w:val="000000" w:themeColor="text1"/>
        </w:rPr>
        <w:t xml:space="preserve">ative </w:t>
      </w:r>
      <w:r w:rsidR="00484132">
        <w:rPr>
          <w:rFonts w:cs="Times New Roman"/>
          <w:color w:val="000000" w:themeColor="text1"/>
        </w:rPr>
        <w:t>bryophytes and other non-vascular plants</w:t>
      </w:r>
      <w:r w:rsidR="007060BE" w:rsidRPr="00A6092D">
        <w:rPr>
          <w:rFonts w:cs="Times New Roman"/>
          <w:color w:val="000000" w:themeColor="text1"/>
        </w:rPr>
        <w:t xml:space="preserve"> </w:t>
      </w:r>
      <w:r w:rsidR="0041422A">
        <w:rPr>
          <w:rFonts w:cs="Times New Roman"/>
          <w:color w:val="000000" w:themeColor="text1"/>
        </w:rPr>
        <w:t xml:space="preserve">are common </w:t>
      </w:r>
      <w:r w:rsidR="00B816D8">
        <w:rPr>
          <w:rFonts w:cs="Times New Roman"/>
          <w:color w:val="000000" w:themeColor="text1"/>
        </w:rPr>
        <w:t>and can a</w:t>
      </w:r>
      <w:r w:rsidR="0041422A">
        <w:rPr>
          <w:rFonts w:cs="Times New Roman"/>
          <w:color w:val="000000" w:themeColor="text1"/>
        </w:rPr>
        <w:t>ffect the establishment, survival and growth of vascular plants</w:t>
      </w:r>
      <w:r w:rsidR="008B0D23">
        <w:rPr>
          <w:rFonts w:cs="Times New Roman"/>
          <w:color w:val="000000" w:themeColor="text1"/>
        </w:rPr>
        <w:t xml:space="preserve">. </w:t>
      </w:r>
      <w:r w:rsidR="00B816D8">
        <w:rPr>
          <w:rFonts w:cs="Times New Roman"/>
          <w:color w:val="000000" w:themeColor="text1"/>
        </w:rPr>
        <w:t>A</w:t>
      </w:r>
      <w:r w:rsidR="00371A74">
        <w:rPr>
          <w:rFonts w:cs="Times New Roman"/>
          <w:color w:val="000000" w:themeColor="text1"/>
        </w:rPr>
        <w:t xml:space="preserve"> more complete picture of </w:t>
      </w:r>
      <w:r w:rsidR="00B816D8">
        <w:rPr>
          <w:rFonts w:cs="Times New Roman"/>
          <w:color w:val="000000" w:themeColor="text1"/>
        </w:rPr>
        <w:t>how native biodiversity affects</w:t>
      </w:r>
      <w:r w:rsidR="00371A74">
        <w:rPr>
          <w:rFonts w:cs="Times New Roman"/>
          <w:color w:val="000000" w:themeColor="text1"/>
        </w:rPr>
        <w:t xml:space="preserve"> exotic plant invasion</w:t>
      </w:r>
      <w:r w:rsidR="008B0D23">
        <w:rPr>
          <w:rFonts w:cs="Times New Roman"/>
          <w:color w:val="000000" w:themeColor="text1"/>
        </w:rPr>
        <w:t xml:space="preserve">, </w:t>
      </w:r>
      <w:r w:rsidR="00B816D8">
        <w:rPr>
          <w:rFonts w:cs="Times New Roman"/>
          <w:color w:val="000000" w:themeColor="text1"/>
        </w:rPr>
        <w:t>demands</w:t>
      </w:r>
      <w:r w:rsidR="0041422A">
        <w:rPr>
          <w:rFonts w:cs="Times New Roman"/>
          <w:color w:val="000000" w:themeColor="text1"/>
        </w:rPr>
        <w:t xml:space="preserve"> </w:t>
      </w:r>
      <w:r w:rsidR="00BA71D9">
        <w:rPr>
          <w:rFonts w:cs="Times New Roman"/>
          <w:color w:val="000000" w:themeColor="text1"/>
        </w:rPr>
        <w:t xml:space="preserve">that </w:t>
      </w:r>
      <w:r w:rsidR="0041422A">
        <w:rPr>
          <w:rFonts w:cs="Times New Roman"/>
          <w:color w:val="000000" w:themeColor="text1"/>
        </w:rPr>
        <w:t>more studies</w:t>
      </w:r>
      <w:r w:rsidR="008B0D23">
        <w:rPr>
          <w:rFonts w:cs="Times New Roman"/>
          <w:color w:val="000000" w:themeColor="text1"/>
        </w:rPr>
        <w:t xml:space="preserve"> measure the effects of</w:t>
      </w:r>
      <w:r w:rsidR="00371A74">
        <w:rPr>
          <w:rFonts w:cs="Times New Roman"/>
          <w:color w:val="000000" w:themeColor="text1"/>
        </w:rPr>
        <w:t xml:space="preserve"> native</w:t>
      </w:r>
      <w:r w:rsidR="008B0D23">
        <w:rPr>
          <w:rFonts w:cs="Times New Roman"/>
          <w:color w:val="000000" w:themeColor="text1"/>
        </w:rPr>
        <w:t xml:space="preserve"> </w:t>
      </w:r>
      <w:r w:rsidR="00371A74">
        <w:rPr>
          <w:rFonts w:cs="Times New Roman"/>
          <w:color w:val="000000" w:themeColor="text1"/>
        </w:rPr>
        <w:t>bryophytes</w:t>
      </w:r>
      <w:r w:rsidR="008B0D23">
        <w:rPr>
          <w:rFonts w:cs="Times New Roman"/>
          <w:color w:val="000000" w:themeColor="text1"/>
        </w:rPr>
        <w:t xml:space="preserve"> on exotic</w:t>
      </w:r>
      <w:r w:rsidR="00371A74">
        <w:rPr>
          <w:rFonts w:cs="Times New Roman"/>
          <w:color w:val="000000" w:themeColor="text1"/>
        </w:rPr>
        <w:t xml:space="preserve"> vascular</w:t>
      </w:r>
      <w:r w:rsidR="0041422A">
        <w:rPr>
          <w:rFonts w:cs="Times New Roman"/>
          <w:color w:val="000000" w:themeColor="text1"/>
        </w:rPr>
        <w:t xml:space="preserve"> plants</w:t>
      </w:r>
      <w:r w:rsidR="008B0D23">
        <w:rPr>
          <w:rFonts w:cs="Times New Roman"/>
          <w:color w:val="000000" w:themeColor="text1"/>
        </w:rPr>
        <w:t>.</w:t>
      </w:r>
      <w:r w:rsidR="00B816D8">
        <w:rPr>
          <w:rFonts w:cs="Times New Roman"/>
          <w:color w:val="000000" w:themeColor="text1"/>
        </w:rPr>
        <w:t xml:space="preserve"> Moreover, there is growing realization that the effects of native species on invaders can range from negative to positive and that a complete picture of interactions between native and exotic plants requires measuring interactions in multiple environments. </w:t>
      </w:r>
      <w:r w:rsidR="00E64E49">
        <w:rPr>
          <w:rFonts w:cs="Times New Roman"/>
          <w:color w:val="000000" w:themeColor="text1"/>
        </w:rPr>
        <w:t>W</w:t>
      </w:r>
      <w:r w:rsidR="00AF68FE" w:rsidRPr="00A6092D">
        <w:rPr>
          <w:rFonts w:cs="Times New Roman"/>
          <w:color w:val="000000" w:themeColor="text1"/>
        </w:rPr>
        <w:t xml:space="preserve">e </w:t>
      </w:r>
      <w:r w:rsidR="00E64E49">
        <w:rPr>
          <w:rFonts w:cs="Times New Roman"/>
          <w:color w:val="000000" w:themeColor="text1"/>
        </w:rPr>
        <w:t xml:space="preserve">used </w:t>
      </w:r>
      <w:r w:rsidR="00BB2B8A">
        <w:rPr>
          <w:rFonts w:cs="Times New Roman"/>
          <w:color w:val="000000" w:themeColor="text1"/>
        </w:rPr>
        <w:t xml:space="preserve">both </w:t>
      </w:r>
      <w:r w:rsidR="00A93DBA">
        <w:rPr>
          <w:rFonts w:cs="Times New Roman"/>
          <w:color w:val="000000" w:themeColor="text1"/>
        </w:rPr>
        <w:t xml:space="preserve">observational and </w:t>
      </w:r>
      <w:r w:rsidR="00E64E49">
        <w:rPr>
          <w:rFonts w:cs="Times New Roman"/>
          <w:color w:val="000000" w:themeColor="text1"/>
        </w:rPr>
        <w:t>experiment</w:t>
      </w:r>
      <w:r w:rsidR="00BB2B8A">
        <w:rPr>
          <w:rFonts w:cs="Times New Roman"/>
          <w:color w:val="000000" w:themeColor="text1"/>
        </w:rPr>
        <w:t>al studies</w:t>
      </w:r>
      <w:r w:rsidR="00E64E49">
        <w:rPr>
          <w:rFonts w:cs="Times New Roman"/>
          <w:color w:val="000000" w:themeColor="text1"/>
        </w:rPr>
        <w:t xml:space="preserve"> to </w:t>
      </w:r>
      <w:r w:rsidR="00BB2B8A">
        <w:rPr>
          <w:rFonts w:cs="Times New Roman"/>
          <w:color w:val="000000" w:themeColor="text1"/>
        </w:rPr>
        <w:t>quantify</w:t>
      </w:r>
      <w:r w:rsidR="00BB2B8A" w:rsidRPr="00A6092D">
        <w:rPr>
          <w:rFonts w:cs="Times New Roman"/>
          <w:color w:val="000000" w:themeColor="text1"/>
        </w:rPr>
        <w:t xml:space="preserve"> </w:t>
      </w:r>
      <w:r w:rsidR="00AF68FE" w:rsidRPr="00A6092D">
        <w:rPr>
          <w:rFonts w:cs="Times New Roman"/>
          <w:color w:val="000000" w:themeColor="text1"/>
        </w:rPr>
        <w:t xml:space="preserve">the </w:t>
      </w:r>
      <w:r w:rsidR="00E64E49">
        <w:rPr>
          <w:rFonts w:cs="Times New Roman"/>
          <w:color w:val="000000" w:themeColor="text1"/>
        </w:rPr>
        <w:t xml:space="preserve">effects of native </w:t>
      </w:r>
      <w:r w:rsidR="00371A74">
        <w:rPr>
          <w:rFonts w:cs="Times New Roman"/>
          <w:color w:val="000000" w:themeColor="text1"/>
        </w:rPr>
        <w:t>moss</w:t>
      </w:r>
      <w:r w:rsidR="00E64E49">
        <w:rPr>
          <w:rFonts w:cs="Times New Roman"/>
          <w:color w:val="000000" w:themeColor="text1"/>
        </w:rPr>
        <w:t xml:space="preserve"> on two </w:t>
      </w:r>
      <w:r w:rsidR="00AF05C0">
        <w:rPr>
          <w:rFonts w:cs="Times New Roman"/>
          <w:color w:val="000000" w:themeColor="text1"/>
        </w:rPr>
        <w:t>exotic annual</w:t>
      </w:r>
      <w:r w:rsidR="00371A74">
        <w:rPr>
          <w:rFonts w:cs="Times New Roman"/>
          <w:color w:val="000000" w:themeColor="text1"/>
        </w:rPr>
        <w:t xml:space="preserve"> grass</w:t>
      </w:r>
      <w:r w:rsidR="00AF05C0">
        <w:rPr>
          <w:rFonts w:cs="Times New Roman"/>
          <w:color w:val="000000" w:themeColor="text1"/>
        </w:rPr>
        <w:t xml:space="preserve"> </w:t>
      </w:r>
      <w:r w:rsidR="00BB2B8A">
        <w:rPr>
          <w:rFonts w:cs="Times New Roman"/>
          <w:color w:val="000000" w:themeColor="text1"/>
        </w:rPr>
        <w:t xml:space="preserve">species </w:t>
      </w:r>
      <w:r w:rsidR="00AF68FE" w:rsidRPr="00A6092D">
        <w:rPr>
          <w:rFonts w:cs="Times New Roman"/>
          <w:color w:val="000000" w:themeColor="text1"/>
        </w:rPr>
        <w:t>a</w:t>
      </w:r>
      <w:r w:rsidR="00E64E49">
        <w:rPr>
          <w:rFonts w:cs="Times New Roman"/>
          <w:color w:val="000000" w:themeColor="text1"/>
        </w:rPr>
        <w:t>long</w:t>
      </w:r>
      <w:r w:rsidR="00AF68FE" w:rsidRPr="00A6092D">
        <w:rPr>
          <w:rFonts w:cs="Times New Roman"/>
          <w:color w:val="000000" w:themeColor="text1"/>
        </w:rPr>
        <w:t xml:space="preserve"> a 200-m </w:t>
      </w:r>
      <w:r w:rsidR="0041422A">
        <w:rPr>
          <w:rFonts w:cs="Times New Roman"/>
          <w:color w:val="000000" w:themeColor="text1"/>
        </w:rPr>
        <w:t>environmental</w:t>
      </w:r>
      <w:r w:rsidR="0041422A" w:rsidRPr="00A6092D">
        <w:rPr>
          <w:rFonts w:cs="Times New Roman"/>
          <w:color w:val="000000" w:themeColor="text1"/>
        </w:rPr>
        <w:t xml:space="preserve"> </w:t>
      </w:r>
      <w:r w:rsidR="00AF68FE" w:rsidRPr="00A6092D">
        <w:rPr>
          <w:rFonts w:cs="Times New Roman"/>
          <w:color w:val="000000" w:themeColor="text1"/>
        </w:rPr>
        <w:t xml:space="preserve">gradient in a coastal dune in northern California. </w:t>
      </w:r>
      <w:r w:rsidR="00D02FE6">
        <w:rPr>
          <w:rFonts w:cs="Times New Roman"/>
          <w:color w:val="000000" w:themeColor="text1"/>
        </w:rPr>
        <w:t>We found</w:t>
      </w:r>
      <w:r w:rsidR="00BB2B8A">
        <w:rPr>
          <w:rFonts w:cs="Times New Roman"/>
          <w:color w:val="000000" w:themeColor="text1"/>
        </w:rPr>
        <w:t xml:space="preserve"> </w:t>
      </w:r>
      <w:r w:rsidR="00AF68FE" w:rsidRPr="00A6092D">
        <w:rPr>
          <w:rFonts w:cs="Times New Roman"/>
          <w:color w:val="000000" w:themeColor="text1"/>
        </w:rPr>
        <w:t xml:space="preserve">the effects of bryophytes </w:t>
      </w:r>
      <w:r w:rsidR="00D02FE6">
        <w:rPr>
          <w:rFonts w:cs="Times New Roman"/>
          <w:color w:val="000000" w:themeColor="text1"/>
        </w:rPr>
        <w:t>to be</w:t>
      </w:r>
      <w:r w:rsidR="00AF68FE" w:rsidRPr="00A6092D">
        <w:rPr>
          <w:rFonts w:cs="Times New Roman"/>
          <w:color w:val="000000" w:themeColor="text1"/>
        </w:rPr>
        <w:t xml:space="preserve"> species-specific</w:t>
      </w:r>
      <w:r w:rsidR="00B816D8">
        <w:rPr>
          <w:rFonts w:cs="Times New Roman"/>
          <w:color w:val="000000" w:themeColor="text1"/>
        </w:rPr>
        <w:t xml:space="preserve"> and to vary with environmental </w:t>
      </w:r>
      <w:r w:rsidR="00B816D8" w:rsidRPr="009041B7">
        <w:rPr>
          <w:rFonts w:cs="Times New Roman"/>
          <w:color w:val="000000" w:themeColor="text1"/>
        </w:rPr>
        <w:t>context</w:t>
      </w:r>
      <w:r w:rsidR="00B320AD" w:rsidRPr="009041B7">
        <w:rPr>
          <w:rFonts w:cs="Times New Roman"/>
          <w:color w:val="000000" w:themeColor="text1"/>
        </w:rPr>
        <w:t xml:space="preserve">. Bryophytes </w:t>
      </w:r>
      <w:r w:rsidR="00E64E49" w:rsidRPr="009041B7">
        <w:rPr>
          <w:rFonts w:cs="Times New Roman"/>
          <w:color w:val="000000" w:themeColor="text1"/>
        </w:rPr>
        <w:t>facilitated</w:t>
      </w:r>
      <w:r w:rsidR="00AF68FE" w:rsidRPr="009041B7">
        <w:rPr>
          <w:rFonts w:cs="Times New Roman"/>
          <w:color w:val="000000" w:themeColor="text1"/>
        </w:rPr>
        <w:t xml:space="preserve"> </w:t>
      </w:r>
      <w:r w:rsidR="00B320AD" w:rsidRPr="009041B7">
        <w:rPr>
          <w:rFonts w:cs="Times New Roman"/>
          <w:color w:val="000000" w:themeColor="text1"/>
        </w:rPr>
        <w:t xml:space="preserve">the survival of </w:t>
      </w:r>
      <w:r w:rsidR="00E64E49" w:rsidRPr="009041B7">
        <w:rPr>
          <w:rFonts w:cs="Times New Roman"/>
          <w:color w:val="000000" w:themeColor="text1"/>
        </w:rPr>
        <w:t xml:space="preserve">one exotic </w:t>
      </w:r>
      <w:r w:rsidR="00371A74" w:rsidRPr="009041B7">
        <w:rPr>
          <w:rFonts w:cs="Times New Roman"/>
          <w:color w:val="000000" w:themeColor="text1"/>
        </w:rPr>
        <w:t>grass</w:t>
      </w:r>
      <w:r w:rsidR="00E64E49" w:rsidRPr="009041B7">
        <w:rPr>
          <w:rFonts w:cs="Times New Roman"/>
          <w:color w:val="000000" w:themeColor="text1"/>
        </w:rPr>
        <w:t xml:space="preserve"> </w:t>
      </w:r>
      <w:r w:rsidR="00B816D8" w:rsidRPr="009041B7">
        <w:rPr>
          <w:rFonts w:cs="Times New Roman"/>
          <w:color w:val="000000" w:themeColor="text1"/>
        </w:rPr>
        <w:t xml:space="preserve">species </w:t>
      </w:r>
      <w:r w:rsidR="0041422A" w:rsidRPr="009041B7">
        <w:rPr>
          <w:rFonts w:cs="Times New Roman"/>
          <w:color w:val="000000" w:themeColor="text1"/>
        </w:rPr>
        <w:t>at both ends of the</w:t>
      </w:r>
      <w:r w:rsidR="00AF68FE" w:rsidRPr="009041B7">
        <w:rPr>
          <w:rFonts w:cs="Times New Roman"/>
          <w:color w:val="000000" w:themeColor="text1"/>
        </w:rPr>
        <w:t xml:space="preserve"> environment</w:t>
      </w:r>
      <w:r w:rsidR="0041422A" w:rsidRPr="009041B7">
        <w:rPr>
          <w:rFonts w:cs="Times New Roman"/>
          <w:color w:val="000000" w:themeColor="text1"/>
        </w:rPr>
        <w:t>al gradient</w:t>
      </w:r>
      <w:r w:rsidR="00B320AD" w:rsidRPr="009041B7">
        <w:rPr>
          <w:rFonts w:cs="Times New Roman"/>
          <w:color w:val="000000" w:themeColor="text1"/>
        </w:rPr>
        <w:t>. For the other exotic grass species, bryophytes reduced survival at one end of the environmental gradient and had no effect at the other end</w:t>
      </w:r>
      <w:r w:rsidR="00AF68FE" w:rsidRPr="009041B7">
        <w:rPr>
          <w:rFonts w:cs="Times New Roman"/>
          <w:color w:val="000000" w:themeColor="text1"/>
        </w:rPr>
        <w:t>.</w:t>
      </w:r>
      <w:r w:rsidR="00AF68FE" w:rsidRPr="00A6092D">
        <w:rPr>
          <w:rFonts w:cs="Times New Roman"/>
          <w:color w:val="000000" w:themeColor="text1"/>
        </w:rPr>
        <w:t xml:space="preserve"> </w:t>
      </w:r>
      <w:r w:rsidR="00AF68FE" w:rsidRPr="00A6092D">
        <w:rPr>
          <w:color w:val="000000" w:themeColor="text1"/>
        </w:rPr>
        <w:t xml:space="preserve">Our </w:t>
      </w:r>
      <w:r w:rsidR="000F5EA2">
        <w:rPr>
          <w:color w:val="000000" w:themeColor="text1"/>
        </w:rPr>
        <w:t>findings</w:t>
      </w:r>
      <w:r w:rsidR="000F5EA2" w:rsidRPr="00A6092D">
        <w:rPr>
          <w:color w:val="000000" w:themeColor="text1"/>
        </w:rPr>
        <w:t xml:space="preserve"> </w:t>
      </w:r>
      <w:r w:rsidR="00BB2B8A">
        <w:rPr>
          <w:color w:val="000000" w:themeColor="text1"/>
        </w:rPr>
        <w:t>provide a</w:t>
      </w:r>
      <w:r w:rsidR="0041422A">
        <w:rPr>
          <w:color w:val="000000" w:themeColor="text1"/>
        </w:rPr>
        <w:t>n important test of the effects of native bryophytes on exotic vascular plant invasion</w:t>
      </w:r>
      <w:r w:rsidR="00B816D8">
        <w:rPr>
          <w:color w:val="000000" w:themeColor="text1"/>
        </w:rPr>
        <w:t>, and</w:t>
      </w:r>
      <w:r w:rsidR="0041422A">
        <w:rPr>
          <w:color w:val="000000" w:themeColor="text1"/>
        </w:rPr>
        <w:t xml:space="preserve"> importantly show that these effects can vary dramatically even across local environmental gradients. </w:t>
      </w:r>
      <w:r w:rsidR="00AF68FE" w:rsidRPr="00A6092D">
        <w:rPr>
          <w:color w:val="000000" w:themeColor="text1"/>
        </w:rPr>
        <w:t xml:space="preserve"> </w:t>
      </w:r>
    </w:p>
    <w:p w14:paraId="66878AD1" w14:textId="685489CD" w:rsidR="006F26CF" w:rsidRPr="00A6092D" w:rsidRDefault="00AF68FE" w:rsidP="00AE5F16">
      <w:pPr>
        <w:spacing w:after="0"/>
        <w:ind w:firstLine="0"/>
        <w:rPr>
          <w:rFonts w:cs="Times New Roman"/>
          <w:b/>
          <w:color w:val="000000" w:themeColor="text1"/>
        </w:rPr>
      </w:pPr>
      <w:r w:rsidRPr="00A6092D">
        <w:rPr>
          <w:rFonts w:cs="Times New Roman"/>
          <w:b/>
          <w:color w:val="000000" w:themeColor="text1"/>
        </w:rPr>
        <w:t xml:space="preserve">Key-words:  </w:t>
      </w:r>
      <w:r w:rsidRPr="00A6092D">
        <w:rPr>
          <w:rFonts w:cs="Times New Roman"/>
          <w:color w:val="000000" w:themeColor="text1"/>
        </w:rPr>
        <w:t xml:space="preserve">biological soil crusts, </w:t>
      </w:r>
      <w:r w:rsidR="00D02FE6">
        <w:rPr>
          <w:rFonts w:cs="Times New Roman"/>
          <w:color w:val="000000" w:themeColor="text1"/>
        </w:rPr>
        <w:t>coastal dune</w:t>
      </w:r>
      <w:r w:rsidRPr="00A6092D">
        <w:rPr>
          <w:rFonts w:cs="Times New Roman"/>
          <w:color w:val="000000" w:themeColor="text1"/>
        </w:rPr>
        <w:t xml:space="preserve">, exotic species, facilitation, stress-gradient hypothesis. </w:t>
      </w:r>
      <w:r w:rsidRPr="00A6092D">
        <w:rPr>
          <w:color w:val="000000" w:themeColor="text1"/>
        </w:rPr>
        <w:br w:type="page"/>
      </w:r>
    </w:p>
    <w:p w14:paraId="78E56F7B" w14:textId="5B5C9956" w:rsidR="006F26CF" w:rsidRPr="00A6092D" w:rsidRDefault="00AF68FE" w:rsidP="00AE5F16">
      <w:pPr>
        <w:pStyle w:val="Heading"/>
        <w:spacing w:before="0" w:after="0"/>
        <w:ind w:firstLine="0"/>
        <w:rPr>
          <w:color w:val="000000" w:themeColor="text1"/>
        </w:rPr>
      </w:pPr>
      <w:r w:rsidRPr="00A6092D">
        <w:rPr>
          <w:color w:val="000000" w:themeColor="text1"/>
        </w:rPr>
        <w:lastRenderedPageBreak/>
        <w:t>Introduction</w:t>
      </w:r>
    </w:p>
    <w:p w14:paraId="730E6039" w14:textId="42724DB4" w:rsidR="004E4C58" w:rsidRPr="00A6092D" w:rsidRDefault="00AF68FE" w:rsidP="00AE5F16">
      <w:pPr>
        <w:spacing w:after="0"/>
        <w:rPr>
          <w:color w:val="000000" w:themeColor="text1"/>
        </w:rPr>
      </w:pPr>
      <w:r w:rsidRPr="00A6092D">
        <w:rPr>
          <w:rFonts w:cs="Times New Roman"/>
          <w:color w:val="000000" w:themeColor="text1"/>
        </w:rPr>
        <w:t xml:space="preserve">Biological communities throughout the world are increasingly invaded by a wide range of non-native species </w:t>
      </w:r>
      <w:bookmarkStart w:id="17" w:name="__UnoMark__620_1065309592"/>
      <w:bookmarkStart w:id="18" w:name="__UnoMark__911_1065309592"/>
      <w:bookmarkStart w:id="19" w:name="__UnoMark__796_1226937769"/>
      <w:bookmarkStart w:id="20" w:name="__UnoMark__955_1248546854"/>
      <w:bookmarkStart w:id="21" w:name="__UnoMark__930_1248546854"/>
      <w:bookmarkStart w:id="22" w:name="__UnoMark__877_1248546854"/>
      <w:bookmarkStart w:id="23" w:name="__UnoMark__825_1065309592"/>
      <w:bookmarkStart w:id="24" w:name="__UnoMark__691_1065309592"/>
      <w:bookmarkStart w:id="25" w:name="__UnoMark__966_16483194"/>
      <w:bookmarkStart w:id="26" w:name="__UnoMark__975_1248546854"/>
      <w:bookmarkStart w:id="27" w:name="__UnoMark__897_1248546854"/>
      <w:bookmarkStart w:id="28" w:name="__UnoMark__968_1065309592"/>
      <w:bookmarkStart w:id="29" w:name="__UnoMark__725_1065309592"/>
      <w:bookmarkStart w:id="30" w:name="__UnoMark__649_1065309592"/>
      <w:bookmarkStart w:id="31" w:name="__UnoMark__935_1248546854"/>
      <w:bookmarkStart w:id="32" w:name="__UnoMark__818_16483194"/>
      <w:bookmarkStart w:id="33" w:name="__UnoMark__776_106530959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A6092D">
        <w:rPr>
          <w:rFonts w:cs="Times New Roman"/>
          <w:color w:val="000000" w:themeColor="text1"/>
        </w:rPr>
        <w:t>and it is critical to understand the factors that mediate the success of these taxa in their novel environments</w:t>
      </w:r>
      <w:r w:rsidR="00756110"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{"citationID":"Q2qeNM9T","properties":{"formattedCitation":"(Kennedy et al. 2002)","plainCitation":"(Kennedy et al. 2002)","noteIndex":0},"citationItems":[{"id":2497,"uris":["http://zotero.org/users/688880/items/TC48PJN3"],"uri":["http://zotero.org/users/688880/items/TC48PJN3"],"itemData":{"id":2497,"type":"article-journal","title":"Biodiversity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w:t>
      </w:r>
      <w:r w:rsidR="000F55B1" w:rsidRPr="00A6092D">
        <w:rPr>
          <w:rFonts w:cs="Times New Roman"/>
          <w:color w:val="000000" w:themeColor="text1"/>
        </w:rPr>
        <w:fldChar w:fldCharType="end"/>
      </w:r>
      <w:r w:rsidR="000F55B1" w:rsidRPr="00A6092D">
        <w:rPr>
          <w:rFonts w:cs="Times New Roman"/>
          <w:color w:val="000000" w:themeColor="text1"/>
        </w:rPr>
        <w:t xml:space="preserve">. </w:t>
      </w:r>
      <w:r w:rsidRPr="00A6092D">
        <w:rPr>
          <w:rFonts w:cs="Times New Roman"/>
          <w:color w:val="000000" w:themeColor="text1"/>
        </w:rPr>
        <w:t xml:space="preserve">The environmental filtering model </w:t>
      </w:r>
      <w:r w:rsidR="0067283C">
        <w:rPr>
          <w:rFonts w:cs="Times New Roman"/>
          <w:color w:val="000000" w:themeColor="text1"/>
        </w:rPr>
        <w:t xml:space="preserve">of invasion </w:t>
      </w:r>
      <w:r w:rsidRPr="00A6092D">
        <w:rPr>
          <w:rFonts w:cs="Times New Roman"/>
          <w:color w:val="000000" w:themeColor="text1"/>
        </w:rPr>
        <w:t>contrasts physical conditions, such as climate and soil type that might restrict exotic invasion</w:t>
      </w:r>
      <w:r w:rsidR="00B77B18">
        <w:rPr>
          <w:rFonts w:cs="Times New Roman"/>
          <w:color w:val="000000" w:themeColor="text1"/>
        </w:rPr>
        <w:t>,</w:t>
      </w:r>
      <w:r w:rsidRPr="00A6092D">
        <w:rPr>
          <w:rFonts w:cs="Times New Roman"/>
          <w:color w:val="000000" w:themeColor="text1"/>
        </w:rPr>
        <w:t xml:space="preserve"> with the effects of biotic interactions</w:t>
      </w:r>
      <w:r w:rsidR="003F7DB7">
        <w:rPr>
          <w:rFonts w:cs="Times New Roman"/>
          <w:color w:val="000000" w:themeColor="text1"/>
        </w:rPr>
        <w:t xml:space="preserve"> </w:t>
      </w:r>
      <w:r w:rsidRPr="00A6092D">
        <w:rPr>
          <w:rFonts w:cs="Times New Roman"/>
          <w:color w:val="000000" w:themeColor="text1"/>
        </w:rPr>
        <w:t>such as competit</w:t>
      </w:r>
      <w:r w:rsidR="00B77B18">
        <w:rPr>
          <w:rFonts w:cs="Times New Roman"/>
          <w:color w:val="000000" w:themeColor="text1"/>
        </w:rPr>
        <w:t>ion, predat</w:t>
      </w:r>
      <w:r w:rsidR="00ED751B">
        <w:rPr>
          <w:rFonts w:cs="Times New Roman"/>
          <w:color w:val="000000" w:themeColor="text1"/>
        </w:rPr>
        <w:t>ion and mutualism</w:t>
      </w:r>
      <w:r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{"citationID":"ULDV4ptQ","properties":{"formattedCitation":"(Kennedy et al. 2002, Kraft et al. 2014)","plainCitation":"(Kennedy et al. 2002, Kraft et al. 2014)","noteIndex":0},"citationItems":[{"id":2497,"uris":["http://zotero.org/users/688880/items/TC48PJN3"],"uri":["http://zotero.org/users/688880/items/TC48PJN3"],"itemData":{"id":2497,"type":"article-journal","title":"Biodiversity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 Kraft et al. 2014)</w:t>
      </w:r>
      <w:r w:rsidR="000F55B1" w:rsidRPr="00A6092D">
        <w:rPr>
          <w:rFonts w:cs="Times New Roman"/>
          <w:color w:val="000000" w:themeColor="text1"/>
        </w:rPr>
        <w:fldChar w:fldCharType="end"/>
      </w:r>
      <w:r w:rsidRPr="00A6092D">
        <w:rPr>
          <w:rFonts w:cs="Times New Roman"/>
          <w:color w:val="000000" w:themeColor="text1"/>
        </w:rPr>
        <w:t>. Exotic species are able to invade and thrive when they can pass through abiotic filters and cope with biotic interactions</w:t>
      </w:r>
      <w:r w:rsidR="00CF0921">
        <w:rPr>
          <w:rFonts w:cs="Times New Roman"/>
          <w:color w:val="000000" w:themeColor="text1"/>
        </w:rPr>
        <w:t>,</w:t>
      </w:r>
      <w:r w:rsidR="00F75D05">
        <w:rPr>
          <w:rFonts w:cs="Times New Roman"/>
          <w:color w:val="000000" w:themeColor="text1"/>
        </w:rPr>
        <w:t xml:space="preserve"> which are usually assumed to be negative</w:t>
      </w:r>
      <w:r w:rsidR="00D02FE6">
        <w:rPr>
          <w:rFonts w:cs="Times New Roman"/>
          <w:color w:val="000000" w:themeColor="text1"/>
        </w:rPr>
        <w:t xml:space="preserve"> </w:t>
      </w:r>
      <w:r w:rsidR="00D02FE6" w:rsidRPr="00A6092D">
        <w:rPr>
          <w:rFonts w:cs="Times New Roman"/>
          <w:color w:val="000000" w:themeColor="text1"/>
        </w:rPr>
        <w:fldChar w:fldCharType="begin"/>
      </w:r>
      <w:r w:rsidR="000A7ED1">
        <w:rPr>
          <w:rFonts w:cs="Times New Roman"/>
          <w:color w:val="000000" w:themeColor="text1"/>
        </w:rPr>
        <w:instrText xml:space="preserve"> ADDIN ZOTERO_ITEM CSL_CITATION {"citationID":"fmfMIyef","properties":{"formattedCitation":"(Rejm\\uc0\\u225{}nek 1996)","plainCitation":"(Rejmánek 1996)","noteIndex":0},"citationItems":[{"id":2165,"uris":["http://zotero.org/users/688880/items/SAR4W5X5"],"uri":["http://zotero.org/users/688880/items/SAR4W5X5"],"itemData":{"id":2165,"type":"chapter","title":"Species Richness and Resistance to Invasions","container-title":"Biodiversity and Ecosystem Processes in Tropical Forests","collection-title":"Ecological Studies","collection-number":"122","publisher":"Springer Berlin Heidelberg","page":"153-172","source":"link.springer.com","abstract":"Traditionally, tropical forests, and especially tropical rain forests, have been contrasted with extratropical communities in terms of their species diversity and stability (Elton 1958). Unfortunately, ecologists have used the word’ stability’ to mean several different things (Orians 1975; Harrison 1979; Pimm 1984): Resilience can be defined as a rate of return of population densities, community composition, or collective properties like biomass production, to conditions preceding a perturbation. Persistence usually means how long presence of individual populations or community composition last. Resistance means the degree to which a variable of interest remains unaltered following perturbation. Constancy usually means a lack of change (low variability) of variables of interest over time. Finally, systems are defined as stable in a narrow sense if, and only if, variables of interest return to their initial (equilibrium) values, following perturbation. Elton (1958) himself switched between different meanings of stability when he talked about absence of insect outbreaks in tropical forests (high population constancy) and about higher frequency of extinctions and invasions in simple communities (low persistence). Elton suggested that species rich communities like tropical rain forests possess “complex systems of checks and buffers” responsible for their stability. Causal positive connections between biotic diversity and low variability or high persistence of tropical comunities have been questioned many times since Elton’s influential book was published (Futuyma 1973; Farnworth and Golley 1974; Leigh 1975; Wolda 1978, 1983; Maury-Lechon et al. 1984). Elton, however, should be prized for drawing the long-lasting attention of ecologists to relationships between diversity and stability in ecological systems.","URL":"http://link.springer.com/chapter/10.1007/978-3-642-79755-2_8","ISBN":"978-3-642-79757-6","note":"DOI: 10.1007/978-3-642-79755-2_8","language":"en","author":[{"family":"Rejmánek","given":"Marcel"}],"editor":[{"family":"Orians","given":"Prof Dr Gordon H."},{"family":"Dirzo","given":"Prof Dr Rodolfo"},{"family":"Cushman","given":"Prof Dr J. Hall"}],"issued":{"date-parts":[["1996"]]},"accessed":{"date-parts":[["2016",9,5]]}}}],"schema":"https://github.com/citation-style-language/schema/raw/master/csl-citation.json"} </w:instrText>
      </w:r>
      <w:r w:rsidR="00D02FE6" w:rsidRPr="00A6092D">
        <w:rPr>
          <w:rFonts w:cs="Times New Roman"/>
          <w:color w:val="000000" w:themeColor="text1"/>
        </w:rPr>
        <w:fldChar w:fldCharType="separate"/>
      </w:r>
      <w:r w:rsidR="00D02FE6" w:rsidRPr="00A6092D">
        <w:rPr>
          <w:rFonts w:cs="Times New Roman"/>
          <w:color w:val="000000" w:themeColor="text1"/>
        </w:rPr>
        <w:t>(Rejmánek 1996)</w:t>
      </w:r>
      <w:r w:rsidR="00D02FE6" w:rsidRPr="00A6092D">
        <w:rPr>
          <w:rFonts w:cs="Times New Roman"/>
          <w:color w:val="000000" w:themeColor="text1"/>
        </w:rPr>
        <w:fldChar w:fldCharType="end"/>
      </w:r>
      <w:r w:rsidRPr="00A6092D">
        <w:rPr>
          <w:rFonts w:cs="Times New Roman"/>
          <w:color w:val="000000" w:themeColor="text1"/>
        </w:rPr>
        <w:t xml:space="preserve">. Despite </w:t>
      </w:r>
      <w:r w:rsidR="00ED751B">
        <w:rPr>
          <w:rFonts w:cs="Times New Roman"/>
          <w:color w:val="000000" w:themeColor="text1"/>
        </w:rPr>
        <w:t>considerable</w:t>
      </w:r>
      <w:r w:rsidR="00ED751B" w:rsidRPr="00A6092D">
        <w:rPr>
          <w:rFonts w:cs="Times New Roman"/>
          <w:color w:val="000000" w:themeColor="text1"/>
        </w:rPr>
        <w:t xml:space="preserve"> </w:t>
      </w:r>
      <w:r w:rsidRPr="00A6092D">
        <w:rPr>
          <w:rFonts w:cs="Times New Roman"/>
          <w:color w:val="000000" w:themeColor="text1"/>
        </w:rPr>
        <w:t>evidence that competition can limit exotic plant invasion</w:t>
      </w:r>
      <w:bookmarkStart w:id="34" w:name="__UnoMark__974_1248546854"/>
      <w:bookmarkEnd w:id="34"/>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{"citationID":"v5je3jAv","properties":{"formattedCitation":"(Levine 2000, Kennedy et al. 2002)","plainCitation":"(Levine 2000, Kennedy et al. 2002)","noteIndex":0},"citationItems":[{"id":1258,"uris":["http://zotero.org/users/688880/items/E6MKSRBQ"],"uri":["http://zotero.org/users/688880/items/E6MKSRBQ"],"itemData":{"id":1258,"type":"article-journal","title":"Species Diversity and Biological Invasions: Relating Local Process to Community Pattern","container-title":"Science","page":"852-854","volume":"288","issue":"5467","source":"www.sciencemag.org","abstract":"In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invaded.","DOI":"10.1126/science.288.5467.852","ISSN":"0036-8075, 1095-9203","note":"PMID: 10797006","shortTitle":"Species Diversity and Biological Invasions","journalAbbreviation":"Science","language":"en","author":[{"family":"Levine","given":"Jonathan M."}],"issued":{"date-parts":[["2000",5,5]]}}},{"id":2497,"uris":["http://zotero.org/users/688880/items/TC48PJN3"],"uri":["http://zotero.org/users/688880/items/TC48PJN3"],"itemData":{"id":2497,"type":"article-journal","title":"Biodiversity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(Levine 2000, Kennedy et al. 2002)</w:t>
      </w:r>
      <w:r w:rsidR="000F55B1" w:rsidRPr="00A6092D">
        <w:rPr>
          <w:rFonts w:cs="Times New Roman"/>
          <w:color w:val="000000" w:themeColor="text1"/>
        </w:rPr>
        <w:fldChar w:fldCharType="end"/>
      </w:r>
      <w:r w:rsidRPr="00A6092D">
        <w:rPr>
          <w:rFonts w:cs="Times New Roman"/>
          <w:color w:val="000000" w:themeColor="text1"/>
        </w:rPr>
        <w:t xml:space="preserve">, there </w:t>
      </w:r>
      <w:r w:rsidR="000B76D5">
        <w:rPr>
          <w:rFonts w:cs="Times New Roman"/>
          <w:color w:val="000000" w:themeColor="text1"/>
        </w:rPr>
        <w:t>are</w:t>
      </w:r>
      <w:r w:rsidR="000B76D5" w:rsidRPr="00A6092D">
        <w:rPr>
          <w:rFonts w:cs="Times New Roman"/>
          <w:color w:val="000000" w:themeColor="text1"/>
        </w:rPr>
        <w:t xml:space="preserve"> </w:t>
      </w:r>
      <w:r w:rsidRPr="00A6092D">
        <w:rPr>
          <w:rFonts w:cs="Times New Roman"/>
          <w:color w:val="000000" w:themeColor="text1"/>
        </w:rPr>
        <w:t xml:space="preserve">also </w:t>
      </w:r>
      <w:r w:rsidR="003F7DB7">
        <w:rPr>
          <w:rFonts w:cs="Times New Roman"/>
          <w:color w:val="000000" w:themeColor="text1"/>
        </w:rPr>
        <w:t xml:space="preserve">a </w:t>
      </w:r>
      <w:r w:rsidRPr="00A6092D">
        <w:rPr>
          <w:rFonts w:cs="Times New Roman"/>
          <w:color w:val="000000" w:themeColor="text1"/>
        </w:rPr>
        <w:t>growing numbe</w:t>
      </w:r>
      <w:r w:rsidR="003F7DB7">
        <w:rPr>
          <w:rFonts w:cs="Times New Roman"/>
          <w:color w:val="000000" w:themeColor="text1"/>
        </w:rPr>
        <w:t>r</w:t>
      </w:r>
      <w:r w:rsidRPr="00A6092D">
        <w:rPr>
          <w:rFonts w:cs="Times New Roman"/>
          <w:color w:val="000000" w:themeColor="text1"/>
        </w:rPr>
        <w:t xml:space="preserve"> of examples </w:t>
      </w:r>
      <w:r w:rsidR="00ED751B">
        <w:rPr>
          <w:rFonts w:cs="Times New Roman"/>
          <w:color w:val="000000" w:themeColor="text1"/>
        </w:rPr>
        <w:t>showing that</w:t>
      </w:r>
      <w:r w:rsidR="00ED751B" w:rsidRPr="00A6092D">
        <w:rPr>
          <w:rFonts w:cs="Times New Roman"/>
          <w:color w:val="000000" w:themeColor="text1"/>
        </w:rPr>
        <w:t xml:space="preserve"> </w:t>
      </w:r>
      <w:r w:rsidRPr="00A6092D">
        <w:rPr>
          <w:rFonts w:cs="Times New Roman"/>
          <w:color w:val="000000" w:themeColor="text1"/>
        </w:rPr>
        <w:t xml:space="preserve">exotic plants </w:t>
      </w:r>
      <w:r w:rsidR="00ED751B">
        <w:rPr>
          <w:rFonts w:cs="Times New Roman"/>
          <w:color w:val="000000" w:themeColor="text1"/>
        </w:rPr>
        <w:t>can be</w:t>
      </w:r>
      <w:r w:rsidR="00ED751B" w:rsidRPr="00A6092D">
        <w:rPr>
          <w:rFonts w:cs="Times New Roman"/>
          <w:color w:val="000000" w:themeColor="text1"/>
        </w:rPr>
        <w:t xml:space="preserve"> </w:t>
      </w:r>
      <w:r w:rsidRPr="00A6092D">
        <w:rPr>
          <w:rFonts w:cs="Times New Roman"/>
          <w:color w:val="000000" w:themeColor="text1"/>
        </w:rPr>
        <w:t xml:space="preserve">facilitated by native species </w:t>
      </w:r>
      <w:bookmarkStart w:id="35" w:name="__UnoMark__917_1248546854"/>
      <w:bookmarkStart w:id="36" w:name="__UnoMark__954_1248546854"/>
      <w:bookmarkEnd w:id="35"/>
      <w:bookmarkEnd w:id="36"/>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{"citationID":"mtU0z99i","properties":{"formattedCitation":"(Badano et al. 2007, Griffith 2010, Cushman et al. 2011, Kleinhesselink et al. 2014)","plainCitation":"(Badano et al. 2007, Griffith 2010, Cushman et al. 2011, Kleinhesselink et al. 2014)","noteIndex":0},"citationItems":[{"id":990,"uris":["http://zotero.org/users/688880/items/7XG2JQFT"],"uri":["http://zotero.org/users/688880/items/7XG2JQFT"],"itemData":{"id":990,"type":"article-journal","title":"Ecosystem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A."}],"issued":{"date-parts":[["2007"]]}}},{"id":1305,"uris":["http://zotero.org/users/688880/items/D9TZJ8SC"],"uri":["http://zotero.org/users/688880/items/D9TZJ8SC"],"itemData":{"id":1305,"type":"article-journal","title":"Positive effects of native shrubs on Bromus tectorum demography","container-title":"Ecology","page":"141-154","volume":"91","DOI":"10.1890/08-1446.1","note":"1","shortTitle":"Positive effects of native shrubs on Bromus tectorum demography","author":[{"family":"Griffith","given":"Alden B."}],"issued":{"date-parts":[["2010"]]}}},{"id":429,"uris":["http://zotero.org/users/688880/items/JU8JCAHK"],"uri":["http://zotero.org/users/688880/items/JU8JCAHK"],"itemData":{"id":429,"type":"article-journal","title":"Native herbivores and plant facilitation mediate the performance and distribution of an invasive exotic grass","container-title":"Journal of Ecology","page":"524-531","volume":"99","abstract":"Summary 1. Exotic plant species have become increasingly prominent features of ecological landscapes throughout the world, and their interactions with native and exotic taxa in these novel environments may play critical roles in mediating the dynamics of such invasions. 2. Here, we summarize results from comparative and experimental studies that explore the effects of two factors – herbivory and facilitation – on the performance and distribution of an invasive South African grass, Ehrharta calycina, in a coastal foredune system in northern California, USA. 3. Using a 2-year exclosure experiment, we show that a native herbivore, black-tailed jackrabbits (Lepus californicus), significantly reduced the height, shoot production, fecundity and above-ground biomass of this exotic grass. 4. Data from two comparative studies and a neighbour-removal experiment revealed that Ehrharta frequently escaped herbivores by associating with three neighbouring plant species – an exotic perennial grass, Ammophila arenaria, an exotic perennial succulent, Carpobrotus edulis, and a native perennial shrub, Baccharis pilularis. Ehrharta growing in association with neighbours was taller, had fewer grazed shoots, produced greater numbers of spikelets and had greater above-ground biomass than unassociated individuals. Furthermore, removing neighbours generally eliminated these benefits in 7 months, although effects differed among neighbour species. 5. An additional neighbour-removal experiment conducted in the absence of jackrabbits indicated that neighbour removals did not have significant impacts on Ehrharta height, shoot production, spikelet production or above-ground dry biomass. These results suggest that the primary means by which Ehrharta benefits from neighbouring plants is protection from herbivores – either because they are less apparent to herbivores or less accessible – and that Ehrharta likely incurred minimal costs from associating with neighbours. 6. Ehrharta was more frequently associated with neighbours than expected due to chance, and less frequently found in open dune habitat. These results are consistent with the hypothesis that the effects of herbivory and facilitation have been sufficiently strong to shape the local distribution of this invader in the landscape. 7. Synthesis. Our research has demonstrated that herbivory and facilitation have jointly influenced the dynamics of a biological invasion, and highlights the importance of evaluating the effects of multiple interactions on invasions in a single system.","DOI":"10.1111/j.1365-2745.2010.01776.x","ISSN":"1365-2745","note":"2","shortTitle":"Native herbivores and plant facilitation mediate the performance and distribution of an invasive exotic grass","author":[{"family":"Cushman","given":"J. Hall"},{"family":"Lortie","given":"Christopher J."},{"family":"Christian","given":"Caroline E."}],"issued":{"date-parts":[["2011"]]}}},{"id":102,"uris":["http://zotero.org/users/688880/items/T2QUKMIQ"],"uri":["http://zotero.org/users/688880/items/T2QUKMIQ"],"itemData":{"id":102,"type":"article-journal","title":"Shrubs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(Badano et al. 2007, Griffith 2010, Cushman et al. 2011, Kleinhesselink et al. 2014)</w:t>
      </w:r>
      <w:r w:rsidR="000F55B1" w:rsidRPr="00A6092D">
        <w:rPr>
          <w:rFonts w:cs="Times New Roman"/>
          <w:color w:val="000000" w:themeColor="text1"/>
        </w:rPr>
        <w:fldChar w:fldCharType="end"/>
      </w:r>
      <w:r w:rsidRPr="00A6092D">
        <w:rPr>
          <w:color w:val="000000" w:themeColor="text1"/>
        </w:rPr>
        <w:t xml:space="preserve">. </w:t>
      </w:r>
      <w:r w:rsidRPr="00A6092D">
        <w:rPr>
          <w:rFonts w:cs="Times New Roman"/>
          <w:color w:val="000000" w:themeColor="text1"/>
        </w:rPr>
        <w:t>The stress</w:t>
      </w:r>
      <w:r w:rsidR="0010264D">
        <w:rPr>
          <w:rFonts w:cs="Times New Roman"/>
          <w:color w:val="000000" w:themeColor="text1"/>
        </w:rPr>
        <w:t>-</w:t>
      </w:r>
      <w:r w:rsidRPr="00A6092D">
        <w:rPr>
          <w:rFonts w:cs="Times New Roman"/>
          <w:color w:val="000000" w:themeColor="text1"/>
        </w:rPr>
        <w:t xml:space="preserve">gradient hypothesis </w:t>
      </w:r>
      <w:r w:rsidR="00F226C7">
        <w:rPr>
          <w:rFonts w:cs="Times New Roman"/>
          <w:color w:val="000000" w:themeColor="text1"/>
        </w:rPr>
        <w:t xml:space="preserve">(SGH) provides a unifying conceptual framework </w:t>
      </w:r>
      <w:r w:rsidR="00C5373E">
        <w:rPr>
          <w:rFonts w:cs="Times New Roman"/>
          <w:color w:val="000000" w:themeColor="text1"/>
        </w:rPr>
        <w:t xml:space="preserve">that </w:t>
      </w:r>
      <w:r w:rsidR="00FF20A9">
        <w:rPr>
          <w:rFonts w:cs="Times New Roman"/>
          <w:color w:val="000000" w:themeColor="text1"/>
        </w:rPr>
        <w:t xml:space="preserve">may </w:t>
      </w:r>
      <w:r w:rsidR="0067283C">
        <w:rPr>
          <w:rFonts w:cs="Times New Roman"/>
          <w:color w:val="000000" w:themeColor="text1"/>
        </w:rPr>
        <w:t xml:space="preserve">help </w:t>
      </w:r>
      <w:r w:rsidR="00C5373E">
        <w:rPr>
          <w:rFonts w:cs="Times New Roman"/>
          <w:color w:val="000000" w:themeColor="text1"/>
        </w:rPr>
        <w:t>explain</w:t>
      </w:r>
      <w:r w:rsidR="00F226C7">
        <w:rPr>
          <w:rFonts w:cs="Times New Roman"/>
          <w:color w:val="000000" w:themeColor="text1"/>
        </w:rPr>
        <w:t xml:space="preserve"> </w:t>
      </w:r>
      <w:r w:rsidR="002B50CF">
        <w:rPr>
          <w:rFonts w:cs="Times New Roman"/>
          <w:color w:val="000000" w:themeColor="text1"/>
        </w:rPr>
        <w:t>how environmental context determines whether native species compete with or facilitate exotic invasion</w:t>
      </w:r>
      <w:r w:rsidR="00F226C7">
        <w:rPr>
          <w:rFonts w:cs="Times New Roman"/>
          <w:color w:val="000000" w:themeColor="text1"/>
        </w:rPr>
        <w:t xml:space="preserve"> </w:t>
      </w:r>
      <w:r w:rsidR="00F226C7" w:rsidRPr="00A6092D">
        <w:rPr>
          <w:rFonts w:cs="Times New Roman"/>
          <w:color w:val="000000" w:themeColor="text1"/>
        </w:rPr>
        <w:fldChar w:fldCharType="begin"/>
      </w:r>
      <w:r w:rsidR="00F226C7">
        <w:rPr>
          <w:rFonts w:cs="Times New Roman"/>
          <w:color w:val="000000" w:themeColor="text1"/>
        </w:rPr>
        <w:instrText xml:space="preserve"> ADDIN ZOTERO_ITEM CSL_CITATION {"citationID":"XBmt9VLL","properties":{"formattedCitation":"(Bruno et al. 2003)","plainCitation":"(Bruno et al. 2003)","noteIndex":0},"citationItems":[{"id":1870,"uris":["http://zotero.org/users/688880/items/9STV6UBX"],"uri":["http://zotero.org/users/688880/items/9STV6UBX"],"itemData":{"id":1870,"type":"article-journal","title":"Inclusion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D."}],"issued":{"date-parts":[["2003",3]]}}}],"schema":"https://github.com/citation-style-language/schema/raw/master/csl-citation.json"} </w:instrText>
      </w:r>
      <w:r w:rsidR="00F226C7" w:rsidRPr="00A6092D">
        <w:rPr>
          <w:rFonts w:cs="Times New Roman"/>
          <w:color w:val="000000" w:themeColor="text1"/>
        </w:rPr>
        <w:fldChar w:fldCharType="separate"/>
      </w:r>
      <w:r w:rsidR="00F226C7">
        <w:rPr>
          <w:rFonts w:cs="Times New Roman"/>
          <w:noProof/>
          <w:color w:val="000000" w:themeColor="text1"/>
        </w:rPr>
        <w:t>(Bruno et al. 2003)</w:t>
      </w:r>
      <w:r w:rsidR="00F226C7" w:rsidRPr="00A6092D">
        <w:rPr>
          <w:rFonts w:cs="Times New Roman"/>
          <w:color w:val="000000" w:themeColor="text1"/>
        </w:rPr>
        <w:fldChar w:fldCharType="end"/>
      </w:r>
      <w:r w:rsidR="00F226C7">
        <w:rPr>
          <w:rFonts w:cs="Times New Roman"/>
          <w:color w:val="000000" w:themeColor="text1"/>
        </w:rPr>
        <w:t xml:space="preserve">. </w:t>
      </w:r>
      <w:r w:rsidR="00D02FE6">
        <w:rPr>
          <w:rFonts w:cs="Times New Roman"/>
          <w:color w:val="000000" w:themeColor="text1"/>
        </w:rPr>
        <w:t>T</w:t>
      </w:r>
      <w:r w:rsidR="00F226C7">
        <w:rPr>
          <w:rFonts w:cs="Times New Roman"/>
          <w:color w:val="000000" w:themeColor="text1"/>
        </w:rPr>
        <w:t xml:space="preserve">he SGH predicts </w:t>
      </w:r>
      <w:r w:rsidRPr="00A6092D">
        <w:rPr>
          <w:rFonts w:cs="Times New Roman"/>
          <w:color w:val="000000" w:themeColor="text1"/>
        </w:rPr>
        <w:t xml:space="preserve">that </w:t>
      </w:r>
      <w:r w:rsidR="0049617D">
        <w:rPr>
          <w:rFonts w:cs="Times New Roman"/>
          <w:color w:val="000000" w:themeColor="text1"/>
        </w:rPr>
        <w:t xml:space="preserve">the effects of native species on invading exotic species will change across environmental gradients; specifically that effects will be less negative and more </w:t>
      </w:r>
      <w:r w:rsidR="0067283C">
        <w:rPr>
          <w:rFonts w:cs="Times New Roman"/>
          <w:color w:val="000000" w:themeColor="text1"/>
        </w:rPr>
        <w:t>positive in more stressful environments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67283C">
        <w:rPr>
          <w:rFonts w:cs="Times New Roman"/>
          <w:color w:val="000000" w:themeColor="text1"/>
        </w:rPr>
        <w:instrText xml:space="preserve"> ADDIN ZOTERO_ITEM CSL_CITATION {"citationID":"JUhAZhII","properties":{"formattedCitation":"(Bertness and Callaway 1994, Bruno et al. 2003, Badano et al. 2007)","plainCitation":"(Bertness and Callaway 1994, Bruno et al. 2003, Badano et al. 2007)","noteIndex":0},"citationItems":[{"id":563,"uris":["http://zotero.org/users/688880/items/ZRGXMM28"],"uri":["http://zotero.org/users/688880/items/ZRGXMM28"],"itemData":{"id":563,"type":"article-journal","title":"Positive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0F55B1" w:rsidRPr="00A6092D">
        <w:rPr>
          <w:rFonts w:cs="Times New Roman"/>
          <w:color w:val="000000" w:themeColor="text1"/>
        </w:rPr>
        <w:fldChar w:fldCharType="separate"/>
      </w:r>
      <w:r w:rsidR="0067283C">
        <w:rPr>
          <w:rFonts w:cs="Times New Roman"/>
          <w:noProof/>
          <w:color w:val="000000" w:themeColor="text1"/>
        </w:rPr>
        <w:t>(Bertness and Callaway 1994, Bruno et al. 2003, Badano et al. 2007)</w:t>
      </w:r>
      <w:r w:rsidR="000F55B1" w:rsidRPr="00A6092D">
        <w:rPr>
          <w:rFonts w:cs="Times New Roman"/>
          <w:color w:val="000000" w:themeColor="text1"/>
        </w:rPr>
        <w:fldChar w:fldCharType="end"/>
      </w:r>
      <w:r w:rsidRPr="00A6092D">
        <w:rPr>
          <w:rFonts w:cs="Times New Roman"/>
          <w:color w:val="000000" w:themeColor="text1"/>
        </w:rPr>
        <w:t xml:space="preserve">. </w:t>
      </w:r>
      <w:bookmarkStart w:id="37" w:name="__UnoMark__998_1248546854"/>
      <w:bookmarkEnd w:id="37"/>
    </w:p>
    <w:p w14:paraId="6C19DBAC" w14:textId="0C873BBA" w:rsidR="006F26CF" w:rsidRPr="00A6092D" w:rsidRDefault="00AF68FE" w:rsidP="00AE5F16">
      <w:pPr>
        <w:spacing w:after="0"/>
        <w:rPr>
          <w:color w:val="000000" w:themeColor="text1"/>
        </w:rPr>
      </w:pPr>
      <w:r w:rsidRPr="00A6092D">
        <w:rPr>
          <w:color w:val="000000" w:themeColor="text1"/>
        </w:rPr>
        <w:t xml:space="preserve">Studies examining the effects of competition and facilitation on </w:t>
      </w:r>
      <w:r w:rsidR="00C5373E">
        <w:rPr>
          <w:color w:val="000000" w:themeColor="text1"/>
        </w:rPr>
        <w:t xml:space="preserve">invasive </w:t>
      </w:r>
      <w:r w:rsidR="004E4C58" w:rsidRPr="00A6092D">
        <w:rPr>
          <w:color w:val="000000" w:themeColor="text1"/>
        </w:rPr>
        <w:t xml:space="preserve">exotic </w:t>
      </w:r>
      <w:r w:rsidRPr="00A6092D">
        <w:rPr>
          <w:color w:val="000000" w:themeColor="text1"/>
        </w:rPr>
        <w:t>plant</w:t>
      </w:r>
      <w:r w:rsidR="00C5373E">
        <w:rPr>
          <w:color w:val="000000" w:themeColor="text1"/>
        </w:rPr>
        <w:t>s</w:t>
      </w:r>
      <w:r w:rsidRPr="00A6092D">
        <w:rPr>
          <w:color w:val="000000" w:themeColor="text1"/>
        </w:rPr>
        <w:t xml:space="preserve"> have tended to focus on </w:t>
      </w:r>
      <w:r w:rsidR="00C5373E">
        <w:rPr>
          <w:color w:val="000000" w:themeColor="text1"/>
        </w:rPr>
        <w:t>interactions between 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{"citationID":"fHmWOGEk","properties":{"formattedCitation":"(Kennedy et al. 2002, Badano et al. 2007)","plainCitation":"(Kennedy et al. 2002, Badano et al. 2007)","noteIndex":0},"citationItems":[{"id":2497,"uris":["http://zotero.org/users/688880/items/TC48PJN3"],"uri":["http://zotero.org/users/688880/items/TC48PJN3"],"itemData":{"id":2497,"type":"article-journal","title":"Biodiversity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(Kennedy et al. 2002, Badano et al. 2007)</w:t>
      </w:r>
      <w:r w:rsidR="004E4C58" w:rsidRPr="00A6092D">
        <w:rPr>
          <w:color w:val="000000" w:themeColor="text1"/>
        </w:rPr>
        <w:fldChar w:fldCharType="end"/>
      </w:r>
      <w:r w:rsidRPr="00A6092D">
        <w:rPr>
          <w:color w:val="000000" w:themeColor="text1"/>
        </w:rPr>
        <w:t xml:space="preserve">. </w:t>
      </w:r>
      <w:r w:rsidR="002E27B5">
        <w:rPr>
          <w:color w:val="000000" w:themeColor="text1"/>
        </w:rPr>
        <w:t xml:space="preserve">However, </w:t>
      </w:r>
      <w:r w:rsidRPr="00A6092D">
        <w:rPr>
          <w:color w:val="000000" w:themeColor="text1"/>
        </w:rPr>
        <w:t xml:space="preserve">exotic plants </w:t>
      </w:r>
      <w:r w:rsidR="002E27B5">
        <w:rPr>
          <w:color w:val="000000" w:themeColor="text1"/>
        </w:rPr>
        <w:t>commonly</w:t>
      </w:r>
      <w:r w:rsidR="002E27B5" w:rsidRPr="00A6092D">
        <w:rPr>
          <w:color w:val="000000" w:themeColor="text1"/>
        </w:rPr>
        <w:t xml:space="preserve"> </w:t>
      </w:r>
      <w:r w:rsidRPr="00A6092D">
        <w:rPr>
          <w:color w:val="000000" w:themeColor="text1"/>
        </w:rPr>
        <w:t xml:space="preserve">interact with a much more diverse array of species </w:t>
      </w:r>
      <w:r w:rsidR="002E27B5">
        <w:rPr>
          <w:color w:val="000000" w:themeColor="text1"/>
        </w:rPr>
        <w:t xml:space="preserve">in their novel </w:t>
      </w:r>
      <w:r w:rsidR="006805CF">
        <w:rPr>
          <w:color w:val="000000" w:themeColor="text1"/>
        </w:rPr>
        <w:t>environments</w:t>
      </w:r>
      <w:r w:rsidRPr="00A6092D">
        <w:rPr>
          <w:color w:val="000000" w:themeColor="text1"/>
        </w:rPr>
        <w:t xml:space="preserve">. For example, deserts, coastal dunes, forest understories and arctic environments </w:t>
      </w:r>
      <w:r w:rsidR="00D02FE6">
        <w:rPr>
          <w:color w:val="000000" w:themeColor="text1"/>
        </w:rPr>
        <w:t>are often colonized by an abundance</w:t>
      </w:r>
      <w:r w:rsidRPr="00A6092D">
        <w:rPr>
          <w:color w:val="000000" w:themeColor="text1"/>
        </w:rPr>
        <w:t xml:space="preserve"> of non-vascular plants such as bryophytes and lichens</w:t>
      </w:r>
      <w:r w:rsidR="004E4C58" w:rsidRPr="00A6092D">
        <w:rPr>
          <w:color w:val="000000" w:themeColor="text1"/>
        </w:rPr>
        <w:t xml:space="preserve"> </w:t>
      </w:r>
      <w:r w:rsidR="004E4C58" w:rsidRPr="00A6092D">
        <w:rPr>
          <w:color w:val="000000" w:themeColor="text1"/>
        </w:rPr>
        <w:fldChar w:fldCharType="begin"/>
      </w:r>
      <w:r w:rsidR="000A7ED1">
        <w:rPr>
          <w:color w:val="000000" w:themeColor="text1"/>
        </w:rPr>
        <w:instrText xml:space="preserve"> ADDIN ZOTERO_ITEM CSL_CITATION {"citationID":"uZMRhVxm","properties":{"formattedCitation":"(Belnap et al. 2001)","plainCitation":"(Belnap et al. 2001)","noteIndex":0},"citationItems":[{"id":2162,"uris":["http://zotero.org/users/688880/items/XD449WXF"],"uri":["http://zotero.org/users/688880/items/XD449WXF"],"itemData":{"id":2162,"type":"chapter","title":"Biological Soil Crusts: Characteristics and Distribution","container-title":"Biological Soil Crusts: Structure, Function, and Management","collection-title":"Ecological Studies","collection-number":"150","publisher":"Springer Berlin Heidelberg","page":"3-30","source":"link.springer.com","abstract":"Biological soil crusts result from an intimate association between soil particles and cyanobacteria, algae, microfungi, lichens, and bryophytes (in different proportions) which live within, or immediately on top of, the uppermost millimeters of soil. Soil particles are aggregated through the presence and activity of these biota, and the resultant living crust covers the surface of the ground as a coherent layer (Fig. 1.1). This definition does not include communities where soil particles are not aggregated by these organisms (e.g., cyanobacterial/algal horizons in littoral sand and mudflats), where organisms are not in close contact with the soil surface (e.g., thick moss-lichen mats growing on top of decaying organic material, as in boreal regions), nor where the majority of the biomass is above the soil surface (e.g., large club-moss mats found in North American grasslands or dense stands of fruticose lichens, such as Niebla and Teloschistes species from the coastal fog deserts of California and of Namibia, respectively). However, the boundaries between the latter communities and biological soil crusts are fluid. In a similar fashion, there is no strict dividing line between the cyanobacterial, green algal, and fungal species that occur in soil-crust communities, yet are also found in a multitude of additional habitats (e.g., intertidal mats, tree trunks and leaves, rock faces). Fig. 1.1. Schematic block diagram of a biological soil crust with typical colonizers. Thickness of the layer about 3 mm, organisms not drawn to scale. (Illustration Renate Klein-Rödder)","URL":"http://link.springer.com/chapter/10.1007/978-3-642-56475-8_1","ISBN":"978-3-540-43757-4","note":"DOI: 10.1007/978-3-642-56475-8_1","shortTitle":"Biological Soil Crusts","language":"en","author":[{"family":"Belnap","given":"J."},{"family":"Büdel","given":"B."},{"family":"Lange","given":"O. L."}],"editor":[{"family":"Belnap","given":"Prof Dr Jayne"},{"family":"Lange","given":"Prof Dr Drs h c Otto L."}],"issued":{"date-parts":[["2001"]]},"accessed":{"date-parts":[["2016",9,5]]}}}],"schema":"https://github.com/citation-style-language/schema/raw/master/csl-citation.json"}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(Belnap et al. 2001)</w:t>
      </w:r>
      <w:r w:rsidR="004E4C58" w:rsidRPr="00A6092D">
        <w:rPr>
          <w:color w:val="000000" w:themeColor="text1"/>
        </w:rPr>
        <w:fldChar w:fldCharType="end"/>
      </w:r>
      <w:r w:rsidRPr="00A6092D">
        <w:rPr>
          <w:color w:val="000000" w:themeColor="text1"/>
        </w:rPr>
        <w:t>. In these environments, inva</w:t>
      </w:r>
      <w:r w:rsidR="00C5373E">
        <w:rPr>
          <w:color w:val="000000" w:themeColor="text1"/>
        </w:rPr>
        <w:t xml:space="preserve">ding </w:t>
      </w:r>
      <w:r w:rsidR="00D02FE6">
        <w:rPr>
          <w:color w:val="000000" w:themeColor="text1"/>
        </w:rPr>
        <w:t xml:space="preserve">exotic </w:t>
      </w:r>
      <w:r w:rsidRPr="00A6092D">
        <w:rPr>
          <w:color w:val="000000" w:themeColor="text1"/>
        </w:rPr>
        <w:t xml:space="preserve">vascular plants are likely </w:t>
      </w:r>
      <w:r w:rsidRPr="00A6092D">
        <w:rPr>
          <w:color w:val="000000" w:themeColor="text1"/>
        </w:rPr>
        <w:lastRenderedPageBreak/>
        <w:t xml:space="preserve">to have significant interactions with </w:t>
      </w:r>
      <w:r w:rsidR="003F7DB7">
        <w:rPr>
          <w:color w:val="000000" w:themeColor="text1"/>
        </w:rPr>
        <w:t xml:space="preserve">native </w:t>
      </w:r>
      <w:r w:rsidRPr="00A6092D">
        <w:rPr>
          <w:color w:val="000000" w:themeColor="text1"/>
        </w:rPr>
        <w:t>non-vascular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{"citationID":"TUOI6C9q","properties":{"formattedCitation":"(Deines et al. 2007, Langhans et al. 2009)","plainCitation":"(Deines et al. 2007, Langhans et al. 2009)","noteIndex":0},"citationItems":[{"id":2154,"uris":["http://zotero.org/users/688880/items/RFV3D7KG"],"uri":["http://zotero.org/users/688880/items/RFV3D7KG"],"itemData":{"id":2154,"type":"article-journal","title":"Germination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(Deines et al. 2007, Langhans et al. 2009)</w:t>
      </w:r>
      <w:r w:rsidR="004E4C58" w:rsidRPr="00A6092D">
        <w:rPr>
          <w:color w:val="000000" w:themeColor="text1"/>
        </w:rPr>
        <w:fldChar w:fldCharType="end"/>
      </w:r>
      <w:r w:rsidRPr="00A6092D">
        <w:rPr>
          <w:color w:val="000000" w:themeColor="text1"/>
        </w:rPr>
        <w:t>. Despite their small stature, non-vascular plants can affect germination conditions for seeds and the availability of nutrients and w</w:t>
      </w:r>
      <w:r w:rsidR="004E4C58" w:rsidRPr="00A6092D">
        <w:rPr>
          <w:color w:val="000000" w:themeColor="text1"/>
        </w:rPr>
        <w:t xml:space="preserve">ater resources in the soil </w:t>
      </w:r>
      <w:r w:rsidR="004E4C58" w:rsidRPr="00A6092D">
        <w:rPr>
          <w:color w:val="000000" w:themeColor="text1"/>
        </w:rPr>
        <w:fldChar w:fldCharType="begin"/>
      </w:r>
      <w:r w:rsidR="00076DB6" w:rsidRPr="00A6092D">
        <w:rPr>
          <w:color w:val="000000" w:themeColor="text1"/>
        </w:rPr>
        <w:instrText xml:space="preserve"> ADDIN ZOTERO_ITEM CSL_CITATION {"citationID":"g3VhxVwW","properties":{"formattedCitation":"(Serpe et al. 2006, Langhans et al. 2009)","plainCitation":"(Serpe et al. 2006, Langhans et al. 2009)","noteIndex":0},"citationItems":[{"id":2478,"uris":["http://zotero.org/users/688880/items/2D979EZI"],"uri":["http://zotero.org/users/688880/items/2D979EZI"],"itemData":{"id":2478,"type":"article-journal","title":"Germination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076DB6" w:rsidRPr="00A6092D">
        <w:rPr>
          <w:noProof/>
          <w:color w:val="000000" w:themeColor="text1"/>
        </w:rPr>
        <w:t>(Serpe et al. 2006, Langhans et al. 2009)</w:t>
      </w:r>
      <w:r w:rsidR="004E4C58" w:rsidRPr="00A6092D">
        <w:rPr>
          <w:color w:val="000000" w:themeColor="text1"/>
        </w:rPr>
        <w:fldChar w:fldCharType="end"/>
      </w:r>
      <w:r w:rsidRPr="00A6092D">
        <w:rPr>
          <w:color w:val="000000" w:themeColor="text1"/>
        </w:rPr>
        <w:t xml:space="preserve">. </w:t>
      </w:r>
      <w:r w:rsidR="00C5373E">
        <w:rPr>
          <w:color w:val="000000" w:themeColor="text1"/>
        </w:rPr>
        <w:t>In some systems, b</w:t>
      </w:r>
      <w:r w:rsidR="00C5373E" w:rsidRPr="00A6092D">
        <w:rPr>
          <w:color w:val="000000" w:themeColor="text1"/>
        </w:rPr>
        <w:t xml:space="preserve">ryophytes </w:t>
      </w:r>
      <w:r w:rsidRPr="00A6092D">
        <w:rPr>
          <w:color w:val="000000" w:themeColor="text1"/>
        </w:rPr>
        <w:t xml:space="preserve">and biological soil crusts </w:t>
      </w:r>
      <w:r w:rsidR="00206C95">
        <w:rPr>
          <w:color w:val="000000" w:themeColor="text1"/>
        </w:rPr>
        <w:t>more generally (</w:t>
      </w:r>
      <w:r w:rsidR="00206C95" w:rsidRPr="00206C95">
        <w:rPr>
          <w:color w:val="000000" w:themeColor="text1"/>
        </w:rPr>
        <w:t>fungi, lichens, cyanobacteria, bryophytes, and algae</w:t>
      </w:r>
      <w:r w:rsidR="00206C95">
        <w:rPr>
          <w:color w:val="000000" w:themeColor="text1"/>
        </w:rPr>
        <w:t xml:space="preserve">) </w:t>
      </w:r>
      <w:r w:rsidRPr="00A6092D">
        <w:rPr>
          <w:color w:val="000000" w:themeColor="text1"/>
        </w:rPr>
        <w:t xml:space="preserve">have been found </w:t>
      </w:r>
      <w:r w:rsidR="00C5373E">
        <w:rPr>
          <w:color w:val="000000" w:themeColor="text1"/>
        </w:rPr>
        <w:t>to play a role in</w:t>
      </w:r>
      <w:r w:rsidR="004E4C58" w:rsidRPr="00A6092D">
        <w:rPr>
          <w:color w:val="000000" w:themeColor="text1"/>
        </w:rPr>
        <w:t xml:space="preserve"> resisting exotic species invasion, especially invasion by exotic annual grasses</w:t>
      </w:r>
      <w:r w:rsidR="00076DB6" w:rsidRPr="00A6092D">
        <w:rPr>
          <w:color w:val="000000" w:themeColor="text1"/>
        </w:rPr>
        <w:t xml:space="preserve"> </w:t>
      </w:r>
      <w:r w:rsidR="00076DB6" w:rsidRPr="00A6092D">
        <w:rPr>
          <w:color w:val="000000" w:themeColor="text1"/>
        </w:rPr>
        <w:fldChar w:fldCharType="begin"/>
      </w:r>
      <w:r w:rsidR="00076DB6" w:rsidRPr="00A6092D">
        <w:rPr>
          <w:color w:val="000000" w:themeColor="text1"/>
        </w:rPr>
        <w:instrText xml:space="preserve"> ADDIN ZOTERO_ITEM CSL_CITATION {"citationID":"ms0gI7ss","properties":{"formattedCitation":"(Serpe et al. 2006, Morgan 2006, Deines et al. 2007, Hernandez and Sandquist 2011)","plainCitation":"(Serpe et al. 2006, Morgan 2006, Deines et al. 2007, Hernandez and Sandquist 2011)","noteIndex":0},"citationItems":[{"id":2478,"uris":["http://zotero.org/users/688880/items/2D979EZI"],"uri":["http://zotero.org/users/688880/items/2D979EZI"],"itemData":{"id":2478,"type":"article-journal","title":"Germination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7359,"uris":["http://zotero.org/users/688880/items/XUNAK8YP"],"uri":["http://zotero.org/users/688880/items/XUNAK8YP"],"itemData":{"id":7359,"type":"article-journal","title":"Bryophyte Mats Inhibit Germination of Non-native Species in Burnt Temperate Native Grassland Remnants","container-title":"Biological Invasions","page":"159-168","volume":"8","issue":"2","source":"link.springer.com","abstract":"Species-rich native grasslands in western Victoria, Australia, are often small, have a high perimeter to area ratio and are surrounded by non-native species. Few non-native species, however, have invaded them. A feature of species-rich grasslands is the presence of a bryophyte mat (composed of mosses and liverworts) that carpets the intertussock spaces. I assessed the role of these mats in plant invasions by sowing three non-native species (Briza maxima, Hypochoeris radicata, Plantago lanceolata) in replicated disturbed (mats removed) and undisturbed (mats intact) microsites at three grassland remnants (two recently burnt, one unburnt for 3 years) and followed seedling emergence, survival and growth for 5 months. Three native species were also sown for comparison. The rate of germination and total percent germination of non-native species were significantly enhanced at both burnt sites when the mat was disturbed. The large-seeded Briza maxima failed to germinate at both burnt sites in the absence of soil disturbance. The native species generally did not show a strong germination or growth response to soil disturbance in burnt areas. At the unburnt site, where monthly percent soil moisture was highest, final percent germination of the non-native and native species was greatest of any site in both microsites, and germination was not significantly affected by soil disturbance. Differences in the seed morphology of native and non-native species may play an important role in their ability to establish on bryophyte mats in moisture-limiting environments. Any activity that disrupts the mats in the frequently burnt, species-rich grassland remnants is likely to significantly enhance the germination and subsequent growth by non-natives. However, where burning is infrequent, germination of some non-native species may be expected, regardless of disturbance, although growth will likely be favoured in disturbed areas.","DOI":"10.1007/s10530-004-2881-y","ISSN":"1387-3547, 1573-1464","journalAbbreviation":"Biol Invasions","language":"en","author":[{"family":"Morgan","given":"John W."}],"issued":{"date-parts":[["2006",3,1]]}}},{"id":2154,"uris":["http://zotero.org/users/688880/items/RFV3D7KG"],"uri":["http://zotero.org/users/688880/items/RFV3D7KG"],"itemData":{"id":2154,"type":"article-journal","title":"Germination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D."}],"issued":{"date-parts":[["2007",4,20]]}}},{"id":7362,"uris":["http://zotero.org/users/688880/items/GNAK7J3H"],"uri":["http://zotero.org/users/688880/items/GNAK7J3H"],"itemData":{"id":7362,"type":"article-journal","title":"Disturbance of biological soil crust increases emergence of exotic vascular plants in California sage scrub","container-title":"Plant Ecology","page":"1709","volume":"212","issue":"10","source":"link.springer.com","abstract":"Biological soil crusts (BSCs) are comprised of soil particles, bacteria, cyanobacteria, green algae, microfungi, lichens, and bryophytes and confer many ecosystem services in arid and semiarid ecosystems worldwide, including the highly threatened California sage scrub (CSS). These services, which include stabilizing the soil surface, can be adversely affected when BSCs are disturbed. Using field and greenhouse experiments, we tested the hypothesis that mechanical disturbance of BSC increases emergence of exotic vascular plants in a coastal CSS ecosystem. At Whiting Ranch Wilderness Park in southern California, 22 plots were established and emergence of exotic and native plants was compared between disturbed and undisturbed subplots containing BSC. In a separate germination study, seed fate in disturbed BSC cores was compared to seed fate in undisturbed BSC cores for three exotic and three native species. In the field, disturbed BSCs had significantly (&gt;3×) greater exotic plant emergence than in undisturbed BSC, particularly for annual grasses. Native species, however, showed no difference in emergence between disturbed and undisturbed BSC. Within the disturbed treatment, emergence of native plants was significantly, and three times less than that of exotic plants. In the germination study, seed fates for all species were significantly different between disturbed and undisturbed BSC cores. Exotic species had greater emergence in disturbed BSC, whereas native plants showed either no response or a positive response. This study demonstrates another critical ecosystem service of BSCs—the inhibition of exotic plant species—and underscores the importance of BSC conservation in this biodiversity hotspot and possibly in other aridland ecosystems.","DOI":"10.1007/s11258-011-9943-x","ISSN":"1385-0237, 1573-5052","journalAbbreviation":"Plant Ecol","language":"en","author":[{"family":"Hernandez","given":"Rebecca R."},{"family":"Sandquist","given":"Darren R."}],"issued":{"date-parts":[["2011",10,1]]}}}],"schema":"https://github.com/citation-style-language/schema/raw/master/csl-citation.json"} </w:instrText>
      </w:r>
      <w:r w:rsidR="00076DB6" w:rsidRPr="00A6092D">
        <w:rPr>
          <w:color w:val="000000" w:themeColor="text1"/>
        </w:rPr>
        <w:fldChar w:fldCharType="separate"/>
      </w:r>
      <w:r w:rsidR="00076DB6" w:rsidRPr="00A6092D">
        <w:rPr>
          <w:noProof/>
          <w:color w:val="000000" w:themeColor="text1"/>
        </w:rPr>
        <w:t>(Serpe et al. 2006, Morgan 2006, Deines et al. 2007, Hernandez and Sandquist 2011)</w:t>
      </w:r>
      <w:r w:rsidR="00076DB6" w:rsidRPr="00A6092D">
        <w:rPr>
          <w:color w:val="000000" w:themeColor="text1"/>
        </w:rPr>
        <w:fldChar w:fldCharType="end"/>
      </w:r>
      <w:r w:rsidRPr="00A6092D">
        <w:rPr>
          <w:color w:val="000000" w:themeColor="text1"/>
        </w:rPr>
        <w:t xml:space="preserve">. </w:t>
      </w:r>
      <w:r w:rsidR="00F226C7">
        <w:rPr>
          <w:color w:val="000000" w:themeColor="text1"/>
        </w:rPr>
        <w:t xml:space="preserve">Studying interactions between native bryophytes and exotic vascular plants </w:t>
      </w:r>
      <w:r w:rsidR="0067283C">
        <w:rPr>
          <w:color w:val="000000" w:themeColor="text1"/>
        </w:rPr>
        <w:t>along environmental gradients would provide a novel test of the idea that these interactions should change depending on environmental context</w:t>
      </w:r>
      <w:r w:rsidR="00F226C7">
        <w:rPr>
          <w:color w:val="000000" w:themeColor="text1"/>
        </w:rPr>
        <w:t xml:space="preserve">. </w:t>
      </w:r>
    </w:p>
    <w:p w14:paraId="370D3BC3" w14:textId="4E35DDBB" w:rsidR="006F26CF" w:rsidRPr="00A6092D" w:rsidRDefault="00F226C7" w:rsidP="00AE5F16">
      <w:pPr>
        <w:spacing w:after="0"/>
        <w:rPr>
          <w:color w:val="000000" w:themeColor="text1"/>
        </w:rPr>
      </w:pPr>
      <w:r>
        <w:rPr>
          <w:rFonts w:cs="Times New Roman"/>
          <w:color w:val="000000" w:themeColor="text1"/>
        </w:rPr>
        <w:t xml:space="preserve">While </w:t>
      </w:r>
      <w:r w:rsidR="00076DB6" w:rsidRPr="00A6092D">
        <w:rPr>
          <w:rFonts w:cs="Times New Roman"/>
          <w:color w:val="000000" w:themeColor="text1"/>
        </w:rPr>
        <w:t>some</w:t>
      </w:r>
      <w:r w:rsidR="00AF68FE" w:rsidRPr="00A6092D">
        <w:rPr>
          <w:rFonts w:cs="Times New Roman"/>
          <w:color w:val="000000" w:themeColor="text1"/>
        </w:rPr>
        <w:t xml:space="preserve"> studies have found that bryophytes</w:t>
      </w:r>
      <w:r w:rsidR="00076DB6" w:rsidRPr="00A6092D">
        <w:rPr>
          <w:rFonts w:cs="Times New Roman"/>
          <w:color w:val="000000" w:themeColor="text1"/>
        </w:rPr>
        <w:t xml:space="preserve"> can facilitate</w:t>
      </w:r>
      <w:r w:rsidR="00AF68FE" w:rsidRPr="00A6092D">
        <w:rPr>
          <w:rFonts w:cs="Times New Roman"/>
          <w:color w:val="000000" w:themeColor="text1"/>
        </w:rPr>
        <w:t xml:space="preserve"> vascular plant germination, survival and growth</w:t>
      </w:r>
      <w:r w:rsidR="00076DB6" w:rsidRPr="00A6092D">
        <w:rPr>
          <w:rFonts w:cs="Times New Roman"/>
          <w:color w:val="000000" w:themeColor="text1"/>
        </w:rPr>
        <w:t xml:space="preserve"> </w:t>
      </w:r>
      <w:r w:rsidR="00076DB6" w:rsidRPr="00A6092D">
        <w:rPr>
          <w:rFonts w:cs="Times New Roman"/>
          <w:color w:val="000000" w:themeColor="text1"/>
        </w:rPr>
        <w:fldChar w:fldCharType="begin"/>
      </w:r>
      <w:r w:rsidR="00076DB6" w:rsidRPr="00A6092D">
        <w:rPr>
          <w:rFonts w:cs="Times New Roman"/>
          <w:color w:val="000000" w:themeColor="text1"/>
        </w:rPr>
        <w:instrText xml:space="preserve"> ADDIN ZOTERO_ITEM CSL_CITATION {"citationID":"kPIDP0rZ","properties":{"formattedCitation":"(Rayburn et al. 2012)","plainCitation":"(Rayburn et al. 2012)","noteIndex":0},"citationItems":[{"id":2160,"uris":["http://zotero.org/users/688880/items/MWT9S2RD"],"uri":["http://zotero.org/users/688880/items/MWT9S2RD"],"itemData":{"id":2160,"type":"article-journal","title":"Possible Effects of Moss on Distribution and Performance of a Threatened Endemic Primrose","container-title":"Western North American Naturalist","page":"84-92","volume":"72","issue":"1","source":"bioone.org (Atypon)","abstract":"ARSTRACT.  Mosses may compete with vascular plants for limited soil resources, facilitate vascular plants by buffering extremes in abiotic conditions, and potentially trap seeds and provide safe sites for germination and establishment. We conducted a field study to investigate the effects of moss on the distribution and performance of Primula cusickiana var. maguirei, a threatened endemic perennial forb that occurs in an extremely narrow range within a single canyon in northern Utah, USA. Within the study population, we found that primroses occurred far more often on moss patches than on other substrates and that primroses occurring on moss patches had increased basal area and flower production. Furthermore, analyses revealed that soil under moss patches with primrose present had more organic matter, elevated magnesium concentrations, and lower Ca:Mg ratios. Our results suggest at least 3 hypotheses that may be evaluated through future studies. First, moss may facilitate P. cusickiana var. maguirei via the provision of increased soil resources. Second, moss may trap primrose seeds, leading to the observed pattern of distribution. and third, mosses and the primrose may both be responding to an as-yet-unmeasured habitat factor (e.g., soil depth or microtopography). Our results inform future research on P. cusickiana var. maguirei and have direct implications for the conservation of this threatened species.","DOI":"10.3398/064.072.0110","ISSN":"1527-0904","journalAbbreviation":"Western North American Naturalist","author":[{"family":"Rayburn","given":"Andrew P."},{"family":"Davidson","given":"Jacob B."},{"family":"White","given":"Hillary M."}],"issued":{"date-parts":[["2012",4,1]]}}}],"schema":"https://github.com/citation-style-language/schema/raw/master/csl-citation.json"} </w:instrText>
      </w:r>
      <w:r w:rsidR="00076DB6" w:rsidRPr="00A6092D">
        <w:rPr>
          <w:rFonts w:cs="Times New Roman"/>
          <w:color w:val="000000" w:themeColor="text1"/>
        </w:rPr>
        <w:fldChar w:fldCharType="separate"/>
      </w:r>
      <w:r w:rsidR="00076DB6" w:rsidRPr="00A6092D">
        <w:rPr>
          <w:rFonts w:cs="Times New Roman"/>
          <w:noProof/>
          <w:color w:val="000000" w:themeColor="text1"/>
        </w:rPr>
        <w:t>(Rayburn et al. 2012)</w:t>
      </w:r>
      <w:r w:rsidR="00076DB6" w:rsidRPr="00A6092D">
        <w:rPr>
          <w:rFonts w:cs="Times New Roman"/>
          <w:color w:val="000000" w:themeColor="text1"/>
        </w:rPr>
        <w:fldChar w:fldCharType="end"/>
      </w:r>
      <w:r>
        <w:rPr>
          <w:rFonts w:cs="Times New Roman"/>
          <w:color w:val="000000" w:themeColor="text1"/>
        </w:rPr>
        <w:t xml:space="preserve">, </w:t>
      </w:r>
      <w:r w:rsidR="00D02FE6">
        <w:rPr>
          <w:rFonts w:cs="Times New Roman"/>
          <w:color w:val="000000" w:themeColor="text1"/>
        </w:rPr>
        <w:t xml:space="preserve">it is unknown </w:t>
      </w:r>
      <w:r w:rsidR="0067283C">
        <w:rPr>
          <w:rFonts w:cs="Times New Roman"/>
          <w:color w:val="000000" w:themeColor="text1"/>
        </w:rPr>
        <w:t>how much</w:t>
      </w:r>
      <w:r w:rsidR="0067283C" w:rsidRPr="00A6092D">
        <w:rPr>
          <w:rFonts w:cs="Times New Roman"/>
          <w:color w:val="000000" w:themeColor="text1"/>
        </w:rPr>
        <w:t xml:space="preserve"> </w:t>
      </w:r>
      <w:r w:rsidR="0067283C">
        <w:rPr>
          <w:rFonts w:cs="Times New Roman"/>
          <w:color w:val="000000" w:themeColor="text1"/>
        </w:rPr>
        <w:t xml:space="preserve">the effects of </w:t>
      </w:r>
      <w:r w:rsidR="00AA7176" w:rsidRPr="00A6092D">
        <w:rPr>
          <w:rFonts w:cs="Times New Roman"/>
          <w:color w:val="000000" w:themeColor="text1"/>
        </w:rPr>
        <w:t xml:space="preserve">native </w:t>
      </w:r>
      <w:r>
        <w:rPr>
          <w:rFonts w:cs="Times New Roman"/>
          <w:color w:val="000000" w:themeColor="text1"/>
        </w:rPr>
        <w:t>bryophyte</w:t>
      </w:r>
      <w:r w:rsidR="0067283C">
        <w:rPr>
          <w:rFonts w:cs="Times New Roman"/>
          <w:color w:val="000000" w:themeColor="text1"/>
        </w:rPr>
        <w:t xml:space="preserve">s on </w:t>
      </w:r>
      <w:r>
        <w:rPr>
          <w:rFonts w:cs="Times New Roman"/>
          <w:color w:val="000000" w:themeColor="text1"/>
        </w:rPr>
        <w:t xml:space="preserve">exotic </w:t>
      </w:r>
      <w:r w:rsidR="00374F3B">
        <w:rPr>
          <w:rFonts w:cs="Times New Roman"/>
          <w:color w:val="000000" w:themeColor="text1"/>
        </w:rPr>
        <w:t>plant</w:t>
      </w:r>
      <w:r w:rsidR="00FF20A9">
        <w:rPr>
          <w:rFonts w:cs="Times New Roman"/>
          <w:color w:val="000000" w:themeColor="text1"/>
        </w:rPr>
        <w:t>s</w:t>
      </w:r>
      <w:r w:rsidR="0067283C">
        <w:rPr>
          <w:rFonts w:cs="Times New Roman"/>
          <w:color w:val="000000" w:themeColor="text1"/>
        </w:rPr>
        <w:t xml:space="preserve"> can vary</w:t>
      </w:r>
      <w:r w:rsidR="00AA7176" w:rsidRPr="00A6092D">
        <w:rPr>
          <w:rFonts w:cs="Times New Roman"/>
          <w:color w:val="000000" w:themeColor="text1"/>
        </w:rPr>
        <w:t xml:space="preserve"> across</w:t>
      </w:r>
      <w:r w:rsidR="0067283C">
        <w:rPr>
          <w:rFonts w:cs="Times New Roman"/>
          <w:color w:val="000000" w:themeColor="text1"/>
        </w:rPr>
        <w:t xml:space="preserve"> local</w:t>
      </w:r>
      <w:r w:rsidR="00AA7176" w:rsidRPr="00A6092D">
        <w:rPr>
          <w:rFonts w:cs="Times New Roman"/>
          <w:color w:val="000000" w:themeColor="text1"/>
        </w:rPr>
        <w:t xml:space="preserve"> environmental gradients. </w:t>
      </w:r>
      <w:r w:rsidR="00AF68FE" w:rsidRPr="00A6092D">
        <w:rPr>
          <w:rFonts w:cs="Times New Roman"/>
          <w:color w:val="000000" w:themeColor="text1"/>
        </w:rPr>
        <w:t xml:space="preserve">In this study, we investigate the effects of </w:t>
      </w:r>
      <w:r w:rsidR="004D05C9">
        <w:rPr>
          <w:rFonts w:cs="Times New Roman"/>
          <w:color w:val="000000" w:themeColor="text1"/>
        </w:rPr>
        <w:t>native bryophytes</w:t>
      </w:r>
      <w:r w:rsidR="00AF68FE" w:rsidRPr="00A6092D">
        <w:rPr>
          <w:rFonts w:cs="Times New Roman"/>
          <w:color w:val="000000" w:themeColor="text1"/>
        </w:rPr>
        <w:t xml:space="preserve"> on the local distribution of </w:t>
      </w:r>
      <w:r w:rsidR="00484132">
        <w:rPr>
          <w:rFonts w:cs="Times New Roman"/>
          <w:color w:val="000000" w:themeColor="text1"/>
        </w:rPr>
        <w:t xml:space="preserve">vascular plants </w:t>
      </w:r>
      <w:r w:rsidR="00AF68FE" w:rsidRPr="00A6092D">
        <w:rPr>
          <w:rFonts w:cs="Times New Roman"/>
          <w:color w:val="000000" w:themeColor="text1"/>
        </w:rPr>
        <w:t>across a</w:t>
      </w:r>
      <w:r w:rsidR="0067283C">
        <w:rPr>
          <w:rFonts w:cs="Times New Roman"/>
          <w:color w:val="000000" w:themeColor="text1"/>
        </w:rPr>
        <w:t xml:space="preserve"> </w:t>
      </w:r>
      <w:r w:rsidR="00AF68FE" w:rsidRPr="00A6092D">
        <w:rPr>
          <w:rFonts w:cs="Times New Roman"/>
          <w:color w:val="000000" w:themeColor="text1"/>
        </w:rPr>
        <w:t>gradient</w:t>
      </w:r>
      <w:r w:rsidR="0067283C">
        <w:rPr>
          <w:rFonts w:cs="Times New Roman"/>
          <w:color w:val="000000" w:themeColor="text1"/>
        </w:rPr>
        <w:t xml:space="preserve"> in environmental conditions</w:t>
      </w:r>
      <w:r w:rsidR="00AF68FE" w:rsidRPr="00A6092D">
        <w:rPr>
          <w:rFonts w:cs="Times New Roman"/>
          <w:color w:val="000000" w:themeColor="text1"/>
        </w:rPr>
        <w:t xml:space="preserve"> and </w:t>
      </w:r>
      <w:r w:rsidR="00AA7176" w:rsidRPr="00A6092D">
        <w:rPr>
          <w:rFonts w:cs="Times New Roman"/>
          <w:color w:val="000000" w:themeColor="text1"/>
        </w:rPr>
        <w:t xml:space="preserve">test whether </w:t>
      </w:r>
      <w:r w:rsidR="00FF095D">
        <w:rPr>
          <w:rFonts w:cs="Times New Roman"/>
          <w:color w:val="000000" w:themeColor="text1"/>
        </w:rPr>
        <w:t>bryophytes</w:t>
      </w:r>
      <w:r w:rsidR="00FF095D" w:rsidRPr="00A6092D">
        <w:rPr>
          <w:rFonts w:cs="Times New Roman"/>
          <w:color w:val="000000" w:themeColor="text1"/>
        </w:rPr>
        <w:t xml:space="preserve"> </w:t>
      </w:r>
      <w:r w:rsidR="00AF68FE" w:rsidRPr="00A6092D">
        <w:rPr>
          <w:rFonts w:cs="Times New Roman"/>
          <w:color w:val="000000" w:themeColor="text1"/>
        </w:rPr>
        <w:t xml:space="preserve">affect </w:t>
      </w:r>
      <w:r w:rsidR="00484132">
        <w:rPr>
          <w:rFonts w:cs="Times New Roman"/>
          <w:color w:val="000000" w:themeColor="text1"/>
        </w:rPr>
        <w:t xml:space="preserve">the </w:t>
      </w:r>
      <w:r w:rsidR="00AF68FE" w:rsidRPr="00A6092D">
        <w:rPr>
          <w:rFonts w:cs="Times New Roman"/>
          <w:color w:val="000000" w:themeColor="text1"/>
        </w:rPr>
        <w:t>germination, survival, growth and reproductive output</w:t>
      </w:r>
      <w:r w:rsidR="00484132">
        <w:rPr>
          <w:rFonts w:cs="Times New Roman"/>
          <w:color w:val="000000" w:themeColor="text1"/>
        </w:rPr>
        <w:t xml:space="preserve"> of two exotic annual grasses</w:t>
      </w:r>
      <w:r w:rsidR="00AF68FE" w:rsidRPr="00A6092D">
        <w:rPr>
          <w:rFonts w:cs="Times New Roman"/>
          <w:color w:val="000000" w:themeColor="text1"/>
        </w:rPr>
        <w:t xml:space="preserve">. We test </w:t>
      </w:r>
      <w:r w:rsidR="00C45911">
        <w:rPr>
          <w:rFonts w:cs="Times New Roman"/>
          <w:color w:val="000000" w:themeColor="text1"/>
        </w:rPr>
        <w:t xml:space="preserve">these </w:t>
      </w:r>
      <w:r w:rsidR="00A93DBA">
        <w:rPr>
          <w:rFonts w:cs="Times New Roman"/>
          <w:color w:val="000000" w:themeColor="text1"/>
        </w:rPr>
        <w:t>predictions</w:t>
      </w:r>
      <w:r w:rsidR="00AF68FE" w:rsidRPr="00A6092D">
        <w:rPr>
          <w:rFonts w:cs="Times New Roman"/>
          <w:color w:val="000000" w:themeColor="text1"/>
        </w:rPr>
        <w:t xml:space="preserve">: 1) </w:t>
      </w:r>
      <w:r w:rsidR="001759E1">
        <w:rPr>
          <w:rFonts w:cs="Times New Roman"/>
          <w:color w:val="000000" w:themeColor="text1"/>
        </w:rPr>
        <w:t xml:space="preserve">the association between </w:t>
      </w:r>
      <w:r w:rsidR="00484132">
        <w:rPr>
          <w:rFonts w:cs="Times New Roman"/>
          <w:color w:val="000000" w:themeColor="text1"/>
        </w:rPr>
        <w:t>vascular plants</w:t>
      </w:r>
      <w:r w:rsidR="00AF68FE" w:rsidRPr="00A6092D">
        <w:rPr>
          <w:rFonts w:cs="Times New Roman"/>
          <w:color w:val="000000" w:themeColor="text1"/>
        </w:rPr>
        <w:t xml:space="preserve"> </w:t>
      </w:r>
      <w:r w:rsidR="001759E1">
        <w:rPr>
          <w:rFonts w:cs="Times New Roman"/>
          <w:color w:val="000000" w:themeColor="text1"/>
        </w:rPr>
        <w:t>and moss patches will change systematically across an environmental gradient</w:t>
      </w:r>
      <w:r w:rsidR="00AF68FE" w:rsidRPr="00A6092D">
        <w:rPr>
          <w:rFonts w:cs="Times New Roman"/>
          <w:color w:val="000000" w:themeColor="text1"/>
        </w:rPr>
        <w:t xml:space="preserve">; </w:t>
      </w:r>
      <w:r w:rsidR="00484132">
        <w:rPr>
          <w:rFonts w:cs="Times New Roman"/>
          <w:color w:val="000000" w:themeColor="text1"/>
        </w:rPr>
        <w:t xml:space="preserve">and </w:t>
      </w:r>
      <w:r w:rsidR="001759E1">
        <w:rPr>
          <w:rFonts w:cs="Times New Roman"/>
          <w:color w:val="000000" w:themeColor="text1"/>
        </w:rPr>
        <w:t>2</w:t>
      </w:r>
      <w:r w:rsidR="00AF68FE" w:rsidRPr="00A6092D">
        <w:rPr>
          <w:rFonts w:cs="Times New Roman"/>
          <w:color w:val="000000" w:themeColor="text1"/>
        </w:rPr>
        <w:t xml:space="preserve">) </w:t>
      </w:r>
      <w:r w:rsidR="00C45911">
        <w:rPr>
          <w:rFonts w:cs="Times New Roman"/>
          <w:color w:val="000000" w:themeColor="text1"/>
        </w:rPr>
        <w:t xml:space="preserve">the effect of moss on exotic annual grass performance will change depending on position along an environmental gradient. </w:t>
      </w:r>
    </w:p>
    <w:p w14:paraId="11BA7F6F" w14:textId="77777777" w:rsidR="006F26CF" w:rsidRPr="00A6092D" w:rsidRDefault="00AF68FE" w:rsidP="00AE5F16">
      <w:pPr>
        <w:pStyle w:val="Heading"/>
        <w:spacing w:before="0" w:after="0"/>
        <w:ind w:firstLine="0"/>
        <w:rPr>
          <w:color w:val="000000" w:themeColor="text1"/>
        </w:rPr>
      </w:pPr>
      <w:r w:rsidRPr="00A6092D">
        <w:rPr>
          <w:color w:val="000000" w:themeColor="text1"/>
        </w:rPr>
        <w:t xml:space="preserve">Study System </w:t>
      </w:r>
    </w:p>
    <w:p w14:paraId="3AB785C3" w14:textId="34D91B81" w:rsidR="006F26CF" w:rsidRPr="00A6092D" w:rsidRDefault="00AF68FE" w:rsidP="00701C44">
      <w:pPr>
        <w:pStyle w:val="BodyA"/>
        <w:spacing w:line="480" w:lineRule="auto"/>
        <w:ind w:firstLine="720"/>
        <w:rPr>
          <w:color w:val="000000" w:themeColor="text1"/>
        </w:rPr>
      </w:pPr>
      <w:r w:rsidRPr="00A6092D">
        <w:rPr>
          <w:rFonts w:ascii="Times New Roman" w:hAnsi="Times New Roman"/>
          <w:color w:val="000000" w:themeColor="text1"/>
        </w:rPr>
        <w:t>We conducted our study in a coastal dune system at Bodega Head in Sonoma County, California (38</w:t>
      </w:r>
      <w:r w:rsidRPr="00A6092D">
        <w:rPr>
          <w:rFonts w:ascii="Symbol" w:eastAsia="Symbol" w:hAnsi="Symbol" w:cs="Symbol"/>
          <w:color w:val="000000" w:themeColor="text1"/>
        </w:rPr>
        <w:t></w:t>
      </w:r>
      <w:r w:rsidRPr="00A6092D">
        <w:rPr>
          <w:rFonts w:ascii="Times New Roman" w:hAnsi="Times New Roman"/>
          <w:color w:val="000000" w:themeColor="text1"/>
        </w:rPr>
        <w:t xml:space="preserve"> 19’ N, 123</w:t>
      </w:r>
      <w:r w:rsidRPr="00A6092D">
        <w:rPr>
          <w:rFonts w:ascii="Symbol" w:eastAsia="Symbol" w:hAnsi="Symbol" w:cs="Symbol"/>
          <w:color w:val="000000" w:themeColor="text1"/>
        </w:rPr>
        <w:t></w:t>
      </w:r>
      <w:r w:rsidRPr="00A6092D">
        <w:rPr>
          <w:rFonts w:ascii="Times New Roman" w:hAnsi="Times New Roman"/>
          <w:color w:val="000000" w:themeColor="text1"/>
        </w:rPr>
        <w:t xml:space="preserve"> 3’ W). </w:t>
      </w:r>
      <w:r w:rsidR="00D02FE6" w:rsidRPr="00A6092D">
        <w:rPr>
          <w:rFonts w:ascii="Times New Roman" w:hAnsi="Times New Roman"/>
          <w:color w:val="000000" w:themeColor="text1"/>
        </w:rPr>
        <w:t>Th</w:t>
      </w:r>
      <w:r w:rsidR="00D02FE6">
        <w:rPr>
          <w:rFonts w:ascii="Times New Roman" w:hAnsi="Times New Roman"/>
          <w:color w:val="000000" w:themeColor="text1"/>
        </w:rPr>
        <w:t>e</w:t>
      </w:r>
      <w:r w:rsidR="00D02FE6" w:rsidRPr="00A6092D">
        <w:rPr>
          <w:rFonts w:ascii="Times New Roman" w:hAnsi="Times New Roman"/>
          <w:color w:val="000000" w:themeColor="text1"/>
        </w:rPr>
        <w:t xml:space="preserve"> </w:t>
      </w:r>
      <w:r w:rsidRPr="00A6092D">
        <w:rPr>
          <w:rFonts w:ascii="Times New Roman" w:hAnsi="Times New Roman"/>
          <w:color w:val="000000" w:themeColor="text1"/>
        </w:rPr>
        <w:t xml:space="preserve">area has a Mediterranean climate, receiving most of its precipitation between fall and early spring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{"citationID":"IH5wrTwJ","properties":{"formattedCitation":"(Barbour et al. 1973)","plainCitation":"(Barbour et al. 1973)","noteIndex":0},"citationItems":[{"id":430,"uris":["http://zotero.org/users/688880/items/ZIIED3A6"],"uri":["http://zotero.org/users/688880/items/ZIIED3A6"],"itemData":{"id":430,"type":"book","title":"Coastal ecology: Bodega Head","publisher":"University of California Press","publisher-place":"Berkeley","event-place":"Berkeley","shortTitle":"Coastal ecology: Bodega Head","author":[{"family":"Barbour","given":"Michael G."},{"family":"RB","given":"Craig"},{"family":"FR","given":"Drysdale"},{"family":"MT","given":"Ghiselin"}],"issued":{"date-parts":[["1973"]]}}}],"schema":"https://github.com/citation-style-language/schema/raw/master/csl-citation.json"}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(Barbour et al. 1973)</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soil is composed almost entirely of fine to coarse sands low in nutrients and organic matter </w:t>
      </w:r>
      <w:r w:rsidR="00AA7176" w:rsidRPr="00A6092D">
        <w:rPr>
          <w:rFonts w:ascii="Times New Roman" w:hAnsi="Times New Roman"/>
          <w:color w:val="000000" w:themeColor="text1"/>
        </w:rPr>
        <w:fldChar w:fldCharType="begin"/>
      </w:r>
      <w:r w:rsidR="0067283C">
        <w:rPr>
          <w:rFonts w:ascii="Times New Roman" w:hAnsi="Times New Roman"/>
          <w:color w:val="000000" w:themeColor="text1"/>
        </w:rPr>
        <w:instrText xml:space="preserve"> ADDIN ZOTERO_ITEM CSL_CITATION {"citationID":"chkQVFyi","properties":{"formattedCitation":"(McNeil and Cushman 2005, Lortie and Cushman 2007, Cushman et al. 2010, Kleinhesselink et al. 2014)","plainCitation":"(McNeil and Cushman 2005, Lortie and Cushman 2007, Cushman et al. 2010, Kleinhesselink et al. 2014)","noteIndex":0},"citationItems":[{"id":368,"uris":["http://zotero.org/users/688880/items/J5GQ6SGT"],"uri":["http://zotero.org/users/688880/items/J5GQ6SGT"],"itemData":{"id":368,"type":"article-journal","title":"Indirect effects of deer herbivory on local nitrogen availability in a coastal dune ecosystem","container-title":"Oikos","page":"124-132","volume":"110","abstract":"Herbivores can have indirect effects on local nutrient availability if their direct effects on plants lead to changes in the amount or chemical composition of litter reaching the soil surface. Using two exclosure experiments, we evaluated this possibility for black-tailed deer (Odocoileus hemionus columbianus) feeding on silver bush lupine (Lupinus chamissonis) in a coastal dune system in northern California. Our first experiment assessed the effects of deer herbivory on 360 lupines that were tracked from newly germinated seedlings in 1996 and 1997 until 2000, when most surviving individuals had reached reproductive age. Results from this experiment showed that browsing by deer significantly reduced growth rates and seed production of lupines and delayed the onset of reproductive maturity. Although deer had no effect on the density of litter accumulating underneath shrubs (g m−2), browsing significantly decreased C:N ratios of leaf tissue, due primarily to increased nitrogen content of leaves. Deer browsing also caused significantly increased net nitrogen mineralization rates in the soil under shrubs, although pools of ammonium and nitrate were uninfluenced. The second experiment examined 72 established bush lupines from 1997 to 2000, and showed that deer browsing significantly decreased seed production but had no effect on shrub growth. We also detected trends for browsed shrubs to have reduced pools of ammonium and nitrate underneath their canopies, although no such patterns emerged for nitrogen mineralization rates. Collectively, these data suggest that changes in litter quality, more so than litter quantity, contributed to the indirect effects of deer herbivory on local nitrogen dynamics. We hypothesize that deer browsing induced chemical changes in lupine plant tissue, which increased the nitrogen content of litter reaching the soil surface and subsequently increased rates of nitrogen mineralization.","DOI":"10.1111/j.0030-1299.2005.13686.x","ISSN":"1600-0706","note":"1","shortTitle":"Indirect effects of deer herbivory on local nitrogen availability in a coastal dune ecosystem","author":[{"family":"McNeil","given":"Sean G."},{"family":"Cushman","given":"J. Hall"}],"issued":{"date-parts":[["2005"]]}}},{"id":370,"uris":["http://zotero.org/users/688880/items/FPAVZD89"],"uri":["http://zotero.org/users/688880/items/FPAVZD89"],"itemData":{"id":370,"type":"article-journal","title":"Effects of a directional abiotic gradient on plant community dynamics and invasion in a coastal dune system","container-title":"Journal of Ecology","page":"468-481","volume":"95","issue":"3","source":"CrossRef","DOI":"10.1111/j.1365-2745.2007.01231.x","ISSN":"0022-0477, 1365-2745","author":[{"family":"Lortie","given":"Christopher J."},{"family":"Cushman","given":"J. Hall"}],"issued":{"date-parts":[["2007",5]]}}},{"id":"Ki7eTjl3/JybCfK7y","uris":["http://zotero.org/users/688880/items/NDTTRR6S"],"uri":["http://zotero.org/users/688880/items/NDTTRR6S"],"itemData":{"id":1747,"type":"article-journal","title":"Shrubs as ecosystem engineers in a coastal dune: influences on plant populations, communities and ecosystems","container-title":"Journal of Vegetation Science","page":"821-831","volume":"21","abstract":"Question How do two shrubs with contrasting life-history characteristics influence abundance of dominant plant taxa, species richness and aboveground biomass of grasses and forbs, litter accumulation, nitrogen pools and mineralization rates? How are these shrubs - and thus their effects on populations, communities and ecosystems - distributed spatially across the landscape? Location Coastal hind-dune system, Bodega Head, northern California. Methods In each of 4 years, we compared vegetation, leaf litter and soil nitrogen under canopies of two native shrubs - Ericameria ericoides and the nitrogen-fixing Lupinus chamissonis - with those in adjacent open dunes. Results At the population level, density and cover of the native forb Claytonia perfoliata and the exotic grass Bromus diandrus were higher under shrubs than in shrub-free areas, whereas they were lower under shrubs for the exotic grass Vulpia bromoides. In contrast, cover of three native moss species was highest under Ericameria and equally low under Lupinus and shrub-free areas. At community level, species richness and aboveground biomass of herbaceous dicots was lower beneath shrubs, whereas no pattern emerged for grasses. At ecosystem level, areas beneath shrubs accumulated more leaf litter and had larger pools of soil ammonium and nitrate. Rates of nitrate mineralization were higher under Lupinus, followed by Ericameria and then open dune. At landscape level, the two shrubs - and their distinctive vegetation and soils - frequently had uniform spatial distributions, and the distance separating neighbouring shrubs increased as their combined sizes increased. Conclusions Collectively, these data suggest that both shrubs serve as ecosystem engineers in this coastal dune, having influences at multiple levels of biological organization. Our data also suggest that intraspecific competition influenced the spatial distributions of these shrubs and thus altered the distribution of their effects throughout the landscape.","DOI":"10.1111/j.1654-1103.2010.01196.x","ISSN":"1100-9233","note":"5","shortTitle":"Shrubs as ecosystem engineers in a coastal dune: influences on plant populations, communities and ecosystems","author":[{"family":"Cushman","given":"J. H."},{"family":"Waller","given":"J. C."},{"family":"Hoak","given":"D. R."}],"issued":{"date-parts":[["2010"]]}}},{"id":102,"uris":["http://zotero.org/users/688880/items/T2QUKMIQ"],"uri":["http://zotero.org/users/688880/items/T2QUKMIQ"],"itemData":{"id":102,"type":"article-journal","title":"Shrubs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 xml:space="preserve">(McNeil and Cushman 2005, </w:t>
      </w:r>
      <w:r w:rsidR="00AA7176" w:rsidRPr="00A6092D">
        <w:rPr>
          <w:rFonts w:ascii="Times New Roman" w:hAnsi="Times New Roman"/>
          <w:noProof/>
          <w:color w:val="000000" w:themeColor="text1"/>
        </w:rPr>
        <w:lastRenderedPageBreak/>
        <w:t>Lortie and Cushman 2007, Cushman et al. 2010, Kleinhesselink et al. 2014)</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w:t>
      </w:r>
      <w:r w:rsidR="00D02FE6">
        <w:rPr>
          <w:rFonts w:ascii="Times New Roman" w:hAnsi="Times New Roman"/>
          <w:color w:val="000000" w:themeColor="text1"/>
        </w:rPr>
        <w:t xml:space="preserve">current study was conducted </w:t>
      </w:r>
      <w:r w:rsidRPr="00A6092D">
        <w:rPr>
          <w:rFonts w:ascii="Times New Roman" w:hAnsi="Times New Roman"/>
          <w:color w:val="000000" w:themeColor="text1"/>
        </w:rPr>
        <w:t>between two large dune ridges that run in the direction of the prevailing winds</w:t>
      </w:r>
      <w:r w:rsidR="00D02FE6">
        <w:rPr>
          <w:rFonts w:ascii="Times New Roman" w:hAnsi="Times New Roman"/>
          <w:color w:val="000000" w:themeColor="text1"/>
        </w:rPr>
        <w:t xml:space="preserve"> (</w:t>
      </w:r>
      <w:r w:rsidR="00866064">
        <w:rPr>
          <w:rFonts w:ascii="Times New Roman" w:hAnsi="Times New Roman"/>
          <w:color w:val="000000" w:themeColor="text1"/>
        </w:rPr>
        <w:t>Appendix</w:t>
      </w:r>
      <w:r w:rsidR="00866064">
        <w:rPr>
          <w:rFonts w:ascii="Times New Roman" w:hAnsi="Times New Roman"/>
          <w:color w:val="000000" w:themeColor="text1"/>
        </w:rPr>
        <w:t xml:space="preserve"> </w:t>
      </w:r>
      <w:r w:rsidR="00866064">
        <w:rPr>
          <w:rFonts w:ascii="Times New Roman" w:hAnsi="Times New Roman"/>
          <w:color w:val="000000" w:themeColor="text1"/>
        </w:rPr>
        <w:t>S1</w:t>
      </w:r>
      <w:r w:rsidR="00D02FE6">
        <w:rPr>
          <w:rFonts w:ascii="Times New Roman" w:hAnsi="Times New Roman"/>
          <w:color w:val="000000" w:themeColor="text1"/>
        </w:rPr>
        <w:t>—Fig. S1)</w:t>
      </w:r>
      <w:r w:rsidRPr="00A6092D">
        <w:rPr>
          <w:rFonts w:ascii="Times New Roman" w:hAnsi="Times New Roman"/>
          <w:color w:val="000000" w:themeColor="text1"/>
        </w:rPr>
        <w:t xml:space="preserve">. This site spans a </w:t>
      </w:r>
      <w:r w:rsidR="002D663B">
        <w:rPr>
          <w:rFonts w:ascii="Times New Roman" w:hAnsi="Times New Roman"/>
          <w:color w:val="000000" w:themeColor="text1"/>
        </w:rPr>
        <w:t xml:space="preserve">220 m </w:t>
      </w:r>
      <w:r w:rsidRPr="00A6092D">
        <w:rPr>
          <w:rFonts w:ascii="Times New Roman" w:hAnsi="Times New Roman"/>
          <w:color w:val="000000" w:themeColor="text1"/>
        </w:rPr>
        <w:t>gradient in soil conditions and wind speed that creates a large gradient in plant size and species composition</w:t>
      </w:r>
      <w:r w:rsidR="00534318">
        <w:rPr>
          <w:rFonts w:ascii="Times New Roman" w:hAnsi="Times New Roman"/>
          <w:color w:val="000000" w:themeColor="text1"/>
        </w:rPr>
        <w:t>,</w:t>
      </w:r>
      <w:r w:rsidRPr="00A6092D">
        <w:rPr>
          <w:rFonts w:ascii="Times New Roman" w:hAnsi="Times New Roman"/>
          <w:color w:val="000000" w:themeColor="text1"/>
        </w:rPr>
        <w:t xml:space="preserve"> which we refer to as a</w:t>
      </w:r>
      <w:r w:rsidR="00381CF9">
        <w:rPr>
          <w:rFonts w:ascii="Times New Roman" w:hAnsi="Times New Roman"/>
          <w:color w:val="000000" w:themeColor="text1"/>
        </w:rPr>
        <w:t xml:space="preserve">n environmental </w:t>
      </w:r>
      <w:r w:rsidRPr="00A6092D">
        <w:rPr>
          <w:rFonts w:ascii="Times New Roman" w:hAnsi="Times New Roman"/>
          <w:color w:val="000000" w:themeColor="text1"/>
        </w:rPr>
        <w:t xml:space="preserve">gradient. The details of this gradient </w:t>
      </w:r>
      <w:r w:rsidR="004721C4">
        <w:rPr>
          <w:rFonts w:ascii="Times New Roman" w:hAnsi="Times New Roman"/>
          <w:color w:val="000000" w:themeColor="text1"/>
        </w:rPr>
        <w:t>have been</w:t>
      </w:r>
      <w:r w:rsidR="004721C4" w:rsidRPr="00A6092D">
        <w:rPr>
          <w:rFonts w:ascii="Times New Roman" w:hAnsi="Times New Roman"/>
          <w:color w:val="000000" w:themeColor="text1"/>
        </w:rPr>
        <w:t xml:space="preserve"> </w:t>
      </w:r>
      <w:r w:rsidR="004721C4">
        <w:rPr>
          <w:rFonts w:ascii="Times New Roman" w:hAnsi="Times New Roman"/>
          <w:color w:val="000000" w:themeColor="text1"/>
        </w:rPr>
        <w:t>previously</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described </w:t>
      </w:r>
      <w:r w:rsidR="004721C4">
        <w:rPr>
          <w:rFonts w:ascii="Times New Roman" w:hAnsi="Times New Roman"/>
          <w:color w:val="000000" w:themeColor="text1"/>
        </w:rPr>
        <w:t>by</w:t>
      </w:r>
      <w:r w:rsidRPr="00A6092D">
        <w:rPr>
          <w:rFonts w:ascii="Times New Roman" w:hAnsi="Times New Roman"/>
          <w:color w:val="000000" w:themeColor="text1"/>
        </w:rPr>
        <w:t xml:space="preserve">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w:t>
      </w:r>
      <w:r w:rsidR="004721C4">
        <w:rPr>
          <w:rFonts w:ascii="Times New Roman" w:hAnsi="Times New Roman"/>
          <w:color w:val="000000" w:themeColor="text1"/>
        </w:rPr>
        <w:t>(</w:t>
      </w:r>
      <w:r w:rsidRPr="00A6092D">
        <w:rPr>
          <w:rFonts w:ascii="Times New Roman" w:hAnsi="Times New Roman"/>
          <w:color w:val="000000" w:themeColor="text1"/>
        </w:rPr>
        <w:t>2007</w:t>
      </w:r>
      <w:r w:rsidR="004721C4">
        <w:rPr>
          <w:rFonts w:ascii="Times New Roman" w:hAnsi="Times New Roman"/>
          <w:color w:val="000000" w:themeColor="text1"/>
        </w:rPr>
        <w:t>) and</w:t>
      </w:r>
      <w:r w:rsidRPr="00A6092D">
        <w:rPr>
          <w:rFonts w:ascii="Times New Roman" w:hAnsi="Times New Roman"/>
          <w:color w:val="000000" w:themeColor="text1"/>
        </w:rPr>
        <w:t xml:space="preserve"> Kleinhesselink et al. </w:t>
      </w:r>
      <w:r w:rsidR="004721C4">
        <w:rPr>
          <w:rFonts w:ascii="Times New Roman" w:hAnsi="Times New Roman"/>
          <w:color w:val="000000" w:themeColor="text1"/>
        </w:rPr>
        <w:t>(</w:t>
      </w:r>
      <w:r w:rsidRPr="00A6092D">
        <w:rPr>
          <w:rFonts w:ascii="Times New Roman" w:hAnsi="Times New Roman"/>
          <w:color w:val="000000" w:themeColor="text1"/>
        </w:rPr>
        <w:t xml:space="preserve">2014). </w:t>
      </w:r>
      <w:r w:rsidR="002D663B">
        <w:rPr>
          <w:rFonts w:ascii="Times New Roman" w:hAnsi="Times New Roman"/>
          <w:color w:val="000000" w:themeColor="text1"/>
        </w:rPr>
        <w:t>As one moves from the southeast to the northwest along the gradient, s</w:t>
      </w:r>
      <w:r w:rsidR="002D663B" w:rsidRPr="00A6092D">
        <w:rPr>
          <w:rFonts w:ascii="Times New Roman" w:hAnsi="Times New Roman"/>
          <w:color w:val="000000" w:themeColor="text1"/>
        </w:rPr>
        <w:t xml:space="preserve">oil </w:t>
      </w:r>
      <w:r w:rsidRPr="00A6092D">
        <w:rPr>
          <w:rFonts w:ascii="Times New Roman" w:hAnsi="Times New Roman"/>
          <w:color w:val="000000" w:themeColor="text1"/>
        </w:rPr>
        <w:t>nitrate pools</w:t>
      </w:r>
      <w:r w:rsidR="00381CF9">
        <w:rPr>
          <w:rFonts w:ascii="Times New Roman" w:hAnsi="Times New Roman"/>
          <w:color w:val="000000" w:themeColor="text1"/>
        </w:rPr>
        <w:t xml:space="preserve"> decrease by</w:t>
      </w:r>
      <w:r w:rsidR="002D663B">
        <w:rPr>
          <w:rFonts w:ascii="Times New Roman" w:hAnsi="Times New Roman"/>
          <w:color w:val="000000" w:themeColor="text1"/>
        </w:rPr>
        <w:t xml:space="preserve"> over</w:t>
      </w:r>
      <w:r w:rsidR="00381CF9">
        <w:rPr>
          <w:rFonts w:ascii="Times New Roman" w:hAnsi="Times New Roman"/>
          <w:color w:val="000000" w:themeColor="text1"/>
        </w:rPr>
        <w:t xml:space="preserve"> 90%</w:t>
      </w:r>
      <w:r w:rsidRPr="00A6092D">
        <w:rPr>
          <w:rFonts w:ascii="Times New Roman" w:hAnsi="Times New Roman"/>
          <w:color w:val="000000" w:themeColor="text1"/>
        </w:rPr>
        <w:t>, soil water field capacity</w:t>
      </w:r>
      <w:r w:rsidR="00381CF9">
        <w:rPr>
          <w:rFonts w:ascii="Times New Roman" w:hAnsi="Times New Roman"/>
          <w:color w:val="000000" w:themeColor="text1"/>
        </w:rPr>
        <w:t xml:space="preserve"> decreases by </w:t>
      </w:r>
      <w:r w:rsidR="002D663B">
        <w:rPr>
          <w:rFonts w:ascii="Times New Roman" w:hAnsi="Times New Roman"/>
          <w:color w:val="000000" w:themeColor="text1"/>
        </w:rPr>
        <w:t>4</w:t>
      </w:r>
      <w:r w:rsidR="00381CF9">
        <w:rPr>
          <w:rFonts w:ascii="Times New Roman" w:hAnsi="Times New Roman"/>
          <w:color w:val="000000" w:themeColor="text1"/>
        </w:rPr>
        <w:t xml:space="preserve">0%, </w:t>
      </w:r>
      <w:r w:rsidR="0066038B">
        <w:rPr>
          <w:rFonts w:ascii="Times New Roman" w:hAnsi="Times New Roman"/>
          <w:color w:val="000000" w:themeColor="text1"/>
        </w:rPr>
        <w:t xml:space="preserve">sand particle size doubles </w:t>
      </w:r>
      <w:r w:rsidR="002D663B">
        <w:rPr>
          <w:rFonts w:ascii="Times New Roman" w:hAnsi="Times New Roman"/>
          <w:color w:val="000000" w:themeColor="text1"/>
        </w:rPr>
        <w:t>and average surface wind speeds increase by roughly 500% (</w:t>
      </w:r>
      <w:proofErr w:type="spellStart"/>
      <w:r w:rsidR="002D663B">
        <w:rPr>
          <w:rFonts w:ascii="Times New Roman" w:hAnsi="Times New Roman"/>
          <w:color w:val="000000" w:themeColor="text1"/>
        </w:rPr>
        <w:t>Lortie</w:t>
      </w:r>
      <w:proofErr w:type="spellEnd"/>
      <w:r w:rsidR="002D663B">
        <w:rPr>
          <w:rFonts w:ascii="Times New Roman" w:hAnsi="Times New Roman"/>
          <w:color w:val="000000" w:themeColor="text1"/>
        </w:rPr>
        <w:t xml:space="preserve"> and Cushman 2007). These abiotic changes are accompanied by </w:t>
      </w:r>
      <w:r w:rsidR="00C45911">
        <w:rPr>
          <w:rFonts w:ascii="Times New Roman" w:hAnsi="Times New Roman"/>
          <w:color w:val="000000" w:themeColor="text1"/>
        </w:rPr>
        <w:t>a decrease</w:t>
      </w:r>
      <w:r w:rsidR="002D663B">
        <w:rPr>
          <w:rFonts w:ascii="Times New Roman" w:hAnsi="Times New Roman"/>
          <w:color w:val="000000" w:themeColor="text1"/>
        </w:rPr>
        <w:t xml:space="preserve"> in </w:t>
      </w:r>
      <w:r w:rsidR="00C45911">
        <w:rPr>
          <w:rFonts w:ascii="Times New Roman" w:hAnsi="Times New Roman"/>
          <w:color w:val="000000" w:themeColor="text1"/>
        </w:rPr>
        <w:t xml:space="preserve">average </w:t>
      </w:r>
      <w:r w:rsidR="002D663B">
        <w:rPr>
          <w:rFonts w:ascii="Times New Roman" w:hAnsi="Times New Roman"/>
          <w:color w:val="000000" w:themeColor="text1"/>
        </w:rPr>
        <w:t xml:space="preserve">plant </w:t>
      </w:r>
      <w:r w:rsidR="002B50CF">
        <w:rPr>
          <w:rFonts w:ascii="Times New Roman" w:hAnsi="Times New Roman"/>
          <w:color w:val="000000" w:themeColor="text1"/>
        </w:rPr>
        <w:t xml:space="preserve">height and size: the height of the dominant shrub in this system decreases </w:t>
      </w:r>
      <w:r w:rsidR="0066038B">
        <w:rPr>
          <w:rFonts w:ascii="Times New Roman" w:hAnsi="Times New Roman"/>
          <w:color w:val="000000" w:themeColor="text1"/>
        </w:rPr>
        <w:t xml:space="preserve">towards the NW along the gradient </w:t>
      </w:r>
      <w:r w:rsidR="002B50CF">
        <w:rPr>
          <w:rFonts w:ascii="Times New Roman" w:hAnsi="Times New Roman"/>
          <w:color w:val="000000" w:themeColor="text1"/>
        </w:rPr>
        <w:t xml:space="preserve">and the average aboveground biomass of </w:t>
      </w:r>
      <w:r w:rsidR="0066038B">
        <w:rPr>
          <w:rFonts w:ascii="Times New Roman" w:hAnsi="Times New Roman"/>
          <w:color w:val="000000" w:themeColor="text1"/>
        </w:rPr>
        <w:t xml:space="preserve">individual plants </w:t>
      </w:r>
      <w:r w:rsidR="002B50CF">
        <w:rPr>
          <w:rFonts w:ascii="Times New Roman" w:hAnsi="Times New Roman"/>
          <w:color w:val="000000" w:themeColor="text1"/>
        </w:rPr>
        <w:t xml:space="preserve">declines by a factor of </w:t>
      </w:r>
      <w:r w:rsidR="00620E66">
        <w:rPr>
          <w:rFonts w:ascii="Times New Roman" w:hAnsi="Times New Roman"/>
          <w:color w:val="000000" w:themeColor="text1"/>
        </w:rPr>
        <w:t xml:space="preserve">10 </w:t>
      </w:r>
      <w:r w:rsidR="002B50CF">
        <w:rPr>
          <w:rFonts w:ascii="Times New Roman" w:hAnsi="Times New Roman"/>
          <w:color w:val="000000" w:themeColor="text1"/>
        </w:rPr>
        <w:t>from the SE to the NW</w:t>
      </w:r>
      <w:r w:rsidR="002D663B">
        <w:rPr>
          <w:rFonts w:ascii="Times New Roman" w:hAnsi="Times New Roman"/>
          <w:color w:val="000000" w:themeColor="text1"/>
        </w:rPr>
        <w:t xml:space="preserve"> end of the gradient. </w:t>
      </w:r>
      <w:r w:rsidR="00AA7176" w:rsidRPr="00A6092D">
        <w:rPr>
          <w:rFonts w:ascii="Times New Roman" w:hAnsi="Times New Roman"/>
          <w:color w:val="000000" w:themeColor="text1"/>
        </w:rPr>
        <w:t xml:space="preserve"> </w:t>
      </w:r>
      <w:r w:rsidRPr="00A6092D">
        <w:rPr>
          <w:rFonts w:ascii="Times New Roman" w:hAnsi="Times New Roman"/>
          <w:i/>
          <w:color w:val="000000" w:themeColor="text1"/>
        </w:rPr>
        <w:t xml:space="preserve">Bromus diandrus </w:t>
      </w:r>
      <w:r w:rsidRPr="00A6092D">
        <w:rPr>
          <w:rFonts w:ascii="Times New Roman" w:hAnsi="Times New Roman"/>
          <w:color w:val="000000" w:themeColor="text1"/>
        </w:rPr>
        <w:t xml:space="preserve">(Poaceae; hereafter referred to as a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two species of </w:t>
      </w:r>
      <w:r w:rsidRPr="00A6092D">
        <w:rPr>
          <w:rFonts w:ascii="Times New Roman" w:hAnsi="Times New Roman"/>
          <w:i/>
          <w:color w:val="000000" w:themeColor="text1"/>
        </w:rPr>
        <w:t>Vulpia</w:t>
      </w:r>
      <w:r w:rsidRPr="00A6092D">
        <w:rPr>
          <w:rFonts w:ascii="Times New Roman" w:hAnsi="Times New Roman"/>
          <w:color w:val="000000" w:themeColor="text1"/>
        </w:rPr>
        <w:t xml:space="preserve"> </w:t>
      </w:r>
      <w:r w:rsidRPr="004721C4">
        <w:rPr>
          <w:rFonts w:ascii="Times New Roman" w:hAnsi="Times New Roman"/>
          <w:color w:val="000000" w:themeColor="text1"/>
        </w:rPr>
        <w:t>(</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bromoides</w:t>
      </w:r>
      <w:r w:rsidRPr="00A6092D">
        <w:rPr>
          <w:rFonts w:ascii="Times New Roman" w:hAnsi="Times New Roman"/>
          <w:color w:val="000000" w:themeColor="text1"/>
        </w:rPr>
        <w:t xml:space="preserve"> and </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myuros</w:t>
      </w:r>
      <w:r w:rsidRPr="00A6092D">
        <w:rPr>
          <w:rFonts w:ascii="Times New Roman" w:hAnsi="Times New Roman"/>
          <w:color w:val="000000" w:themeColor="text1"/>
        </w:rPr>
        <w:t xml:space="preserve">) are common exotic annual grass species at this site and throughout coastal California. </w:t>
      </w:r>
      <w:r w:rsidR="00057C65" w:rsidRPr="00A6092D">
        <w:rPr>
          <w:rFonts w:ascii="Times New Roman" w:hAnsi="Times New Roman"/>
          <w:color w:val="000000" w:themeColor="text1"/>
        </w:rPr>
        <w:t xml:space="preserve">We </w:t>
      </w:r>
      <w:r w:rsidR="00057C65">
        <w:rPr>
          <w:rFonts w:ascii="Times New Roman" w:hAnsi="Times New Roman"/>
          <w:color w:val="000000" w:themeColor="text1"/>
        </w:rPr>
        <w:t>lumped</w:t>
      </w:r>
      <w:r w:rsidR="00057C65" w:rsidRPr="00A6092D">
        <w:rPr>
          <w:rFonts w:ascii="Times New Roman" w:hAnsi="Times New Roman"/>
          <w:color w:val="000000" w:themeColor="text1"/>
        </w:rPr>
        <w:t xml:space="preserve"> the two </w:t>
      </w:r>
      <w:r w:rsidR="00057C65" w:rsidRPr="00A6092D">
        <w:rPr>
          <w:rFonts w:ascii="Times New Roman" w:hAnsi="Times New Roman"/>
          <w:i/>
          <w:color w:val="000000" w:themeColor="text1"/>
        </w:rPr>
        <w:t>Vulpia</w:t>
      </w:r>
      <w:r w:rsidR="00057C65" w:rsidRPr="00A6092D">
        <w:rPr>
          <w:rFonts w:ascii="Times New Roman" w:hAnsi="Times New Roman"/>
          <w:color w:val="000000" w:themeColor="text1"/>
        </w:rPr>
        <w:t xml:space="preserve"> species </w:t>
      </w:r>
      <w:r w:rsidR="00057C65">
        <w:rPr>
          <w:rFonts w:ascii="Times New Roman" w:hAnsi="Times New Roman"/>
          <w:color w:val="000000" w:themeColor="text1"/>
        </w:rPr>
        <w:t>into one group</w:t>
      </w:r>
      <w:r w:rsidR="00057C65" w:rsidRPr="00A6092D">
        <w:rPr>
          <w:rFonts w:ascii="Times New Roman" w:hAnsi="Times New Roman"/>
          <w:color w:val="000000" w:themeColor="text1"/>
        </w:rPr>
        <w:t xml:space="preserve"> in our study because </w:t>
      </w:r>
      <w:r w:rsidR="00057C65">
        <w:rPr>
          <w:rFonts w:ascii="Times New Roman" w:hAnsi="Times New Roman"/>
          <w:color w:val="000000" w:themeColor="text1"/>
        </w:rPr>
        <w:t xml:space="preserve">it was difficult </w:t>
      </w:r>
      <w:r w:rsidR="00057C65" w:rsidRPr="00A6092D">
        <w:rPr>
          <w:rFonts w:ascii="Times New Roman" w:hAnsi="Times New Roman"/>
          <w:color w:val="000000" w:themeColor="text1"/>
        </w:rPr>
        <w:t>to identify them to species in the field.</w:t>
      </w:r>
      <w:r w:rsidR="00057C65">
        <w:rPr>
          <w:rFonts w:ascii="Times New Roman" w:hAnsi="Times New Roman"/>
          <w:color w:val="000000" w:themeColor="text1"/>
        </w:rPr>
        <w:t xml:space="preserve"> </w:t>
      </w:r>
      <w:r w:rsidR="002B50CF">
        <w:rPr>
          <w:rFonts w:ascii="Times New Roman" w:hAnsi="Times New Roman"/>
          <w:color w:val="000000" w:themeColor="text1"/>
        </w:rPr>
        <w:t xml:space="preserve">A previous study showed that </w:t>
      </w:r>
      <w:r w:rsidR="00057C65" w:rsidRPr="002C3CED">
        <w:rPr>
          <w:rFonts w:ascii="Times New Roman" w:hAnsi="Times New Roman"/>
          <w:i/>
          <w:color w:val="000000" w:themeColor="text1"/>
        </w:rPr>
        <w:t>Bromus</w:t>
      </w:r>
      <w:r w:rsidR="00057C65">
        <w:rPr>
          <w:rFonts w:ascii="Times New Roman" w:hAnsi="Times New Roman"/>
          <w:color w:val="000000" w:themeColor="text1"/>
        </w:rPr>
        <w:t xml:space="preserve"> cover decrease</w:t>
      </w:r>
      <w:r w:rsidR="002B50CF">
        <w:rPr>
          <w:rFonts w:ascii="Times New Roman" w:hAnsi="Times New Roman"/>
          <w:color w:val="000000" w:themeColor="text1"/>
        </w:rPr>
        <w:t>d</w:t>
      </w:r>
      <w:r w:rsidR="00057C65">
        <w:rPr>
          <w:rFonts w:ascii="Times New Roman" w:hAnsi="Times New Roman"/>
          <w:color w:val="000000" w:themeColor="text1"/>
        </w:rPr>
        <w:t xml:space="preserve"> across the environmental gradient</w:t>
      </w:r>
      <w:r w:rsidR="00BA71D9">
        <w:rPr>
          <w:rFonts w:ascii="Times New Roman" w:hAnsi="Times New Roman"/>
          <w:color w:val="000000" w:themeColor="text1"/>
        </w:rPr>
        <w:t>,</w:t>
      </w:r>
      <w:r w:rsidR="0066038B">
        <w:rPr>
          <w:rFonts w:ascii="Times New Roman" w:hAnsi="Times New Roman"/>
          <w:color w:val="000000" w:themeColor="text1"/>
        </w:rPr>
        <w:t xml:space="preserve"> whereas</w:t>
      </w:r>
      <w:r w:rsidR="00057C65">
        <w:rPr>
          <w:rFonts w:ascii="Times New Roman" w:hAnsi="Times New Roman"/>
          <w:color w:val="000000" w:themeColor="text1"/>
        </w:rPr>
        <w:t xml:space="preserve"> </w:t>
      </w:r>
      <w:r w:rsidR="002B50CF" w:rsidRPr="002C3CED">
        <w:rPr>
          <w:rFonts w:ascii="Times New Roman" w:hAnsi="Times New Roman"/>
          <w:i/>
          <w:color w:val="000000" w:themeColor="text1"/>
        </w:rPr>
        <w:t>V</w:t>
      </w:r>
      <w:r w:rsidR="00057C65" w:rsidRPr="002C3CED">
        <w:rPr>
          <w:rFonts w:ascii="Times New Roman" w:hAnsi="Times New Roman"/>
          <w:i/>
          <w:color w:val="000000" w:themeColor="text1"/>
        </w:rPr>
        <w:t>ulpia</w:t>
      </w:r>
      <w:r w:rsidR="00057C65">
        <w:rPr>
          <w:rFonts w:ascii="Times New Roman" w:hAnsi="Times New Roman"/>
          <w:color w:val="000000" w:themeColor="text1"/>
        </w:rPr>
        <w:t xml:space="preserve"> </w:t>
      </w:r>
      <w:r w:rsidR="002B50CF">
        <w:rPr>
          <w:rFonts w:ascii="Times New Roman" w:hAnsi="Times New Roman"/>
          <w:color w:val="000000" w:themeColor="text1"/>
        </w:rPr>
        <w:t xml:space="preserve">cover </w:t>
      </w:r>
      <w:r w:rsidR="00057C65">
        <w:rPr>
          <w:rFonts w:ascii="Times New Roman" w:hAnsi="Times New Roman"/>
          <w:color w:val="000000" w:themeColor="text1"/>
        </w:rPr>
        <w:t>increase</w:t>
      </w:r>
      <w:r w:rsidR="002B50CF">
        <w:rPr>
          <w:rFonts w:ascii="Times New Roman" w:hAnsi="Times New Roman"/>
          <w:color w:val="000000" w:themeColor="text1"/>
        </w:rPr>
        <w:t>d</w:t>
      </w:r>
      <w:r w:rsidR="00057C65">
        <w:rPr>
          <w:rFonts w:ascii="Times New Roman" w:hAnsi="Times New Roman"/>
          <w:color w:val="000000" w:themeColor="text1"/>
        </w:rPr>
        <w:t xml:space="preserve"> (</w:t>
      </w:r>
      <w:proofErr w:type="spellStart"/>
      <w:r w:rsidR="00057C65">
        <w:rPr>
          <w:rFonts w:ascii="Times New Roman" w:hAnsi="Times New Roman"/>
          <w:color w:val="000000" w:themeColor="text1"/>
        </w:rPr>
        <w:t>Lortie</w:t>
      </w:r>
      <w:proofErr w:type="spellEnd"/>
      <w:r w:rsidR="00057C65">
        <w:rPr>
          <w:rFonts w:ascii="Times New Roman" w:hAnsi="Times New Roman"/>
          <w:color w:val="000000" w:themeColor="text1"/>
        </w:rPr>
        <w:t xml:space="preserve"> and Cushman 2007). </w:t>
      </w:r>
    </w:p>
    <w:p w14:paraId="2D936BC6" w14:textId="21D818C6" w:rsidR="006F26CF" w:rsidRPr="00A6092D" w:rsidRDefault="00AF68FE" w:rsidP="00701C44">
      <w:pPr>
        <w:pStyle w:val="BodyA"/>
        <w:spacing w:line="480" w:lineRule="auto"/>
        <w:rPr>
          <w:rFonts w:ascii="Times New Roman" w:hAnsi="Times New Roman"/>
          <w:b/>
          <w:color w:val="000000" w:themeColor="text1"/>
        </w:rPr>
      </w:pPr>
      <w:r w:rsidRPr="00A6092D">
        <w:rPr>
          <w:rFonts w:ascii="Times New Roman" w:hAnsi="Times New Roman"/>
          <w:color w:val="000000" w:themeColor="text1"/>
        </w:rPr>
        <w:tab/>
        <w:t>Bryophytes and lichens constitute an important part of the ground cover at this site</w:t>
      </w:r>
      <w:r w:rsidR="00C45911">
        <w:rPr>
          <w:rFonts w:ascii="Times New Roman" w:hAnsi="Times New Roman"/>
          <w:color w:val="000000" w:themeColor="text1"/>
        </w:rPr>
        <w:t xml:space="preserve"> </w:t>
      </w:r>
      <w:r w:rsidR="00C45911">
        <w:rPr>
          <w:rFonts w:ascii="Times New Roman" w:hAnsi="Times New Roman"/>
          <w:color w:val="000000" w:themeColor="text1"/>
        </w:rPr>
        <w:fldChar w:fldCharType="begin"/>
      </w:r>
      <w:r w:rsidR="009E0CF0">
        <w:rPr>
          <w:rFonts w:ascii="Times New Roman" w:hAnsi="Times New Roman"/>
          <w:color w:val="000000" w:themeColor="text1"/>
        </w:rPr>
        <w:instrText xml:space="preserve"> ADDIN ZOTERO_ITEM CSL_CITATION {"citationID":"3jxm2RwC","properties":{"formattedCitation":"(Danin et al. 1998)","plainCitation":"(Danin et al. 1998)","noteIndex":0},"citationItems":[{"id":2348,"uris":["http://zotero.org/users/688880/items/5VSUSGUD"],"uri":["http://zotero.org/users/688880/items/5VSUSGUD"],"itemData":{"id":2348,"type":"article-journal","title":"Early primary succession on dunes at Bodega Head, California","container-title":"Madroño","page":"101-109","volume":"45","issue":"2","source":"JSTOR","abstract":"Field examination of dune hillocks (nebkas) showed that changes in nebka topography and spread, sand texture, vascular plant and cryptogram cover, and species prescence were correlated with nebka ages between 15 and 135 yr. We determined age by a series of aerial photographs dating back to 1955 and topographic maps drawn as early as 1862. Development of a cryptogamic crust was significant during this range of time; on the oldest nebka it contributed 43 g biomass m</w:instrText>
      </w:r>
      <w:r w:rsidR="009E0CF0">
        <w:rPr>
          <w:rFonts w:ascii="Cambria Math" w:hAnsi="Cambria Math" w:cs="Cambria Math"/>
          <w:color w:val="000000" w:themeColor="text1"/>
        </w:rPr>
        <w:instrText>⁻</w:instrText>
      </w:r>
      <w:r w:rsidR="009E0CF0">
        <w:rPr>
          <w:rFonts w:ascii="Times New Roman" w:hAnsi="Times New Roman"/>
          <w:color w:val="000000" w:themeColor="text1"/>
        </w:rPr>
        <w:instrText>² of nebka surface, which represented 3% of total above-ground biomass. Nebkas at Bodega grew in height 4 cm yr</w:instrText>
      </w:r>
      <w:r w:rsidR="009E0CF0">
        <w:rPr>
          <w:rFonts w:ascii="Cambria Math" w:hAnsi="Cambria Math" w:cs="Cambria Math"/>
          <w:color w:val="000000" w:themeColor="text1"/>
        </w:rPr>
        <w:instrText>⁻</w:instrText>
      </w:r>
      <w:r w:rsidR="009E0CF0">
        <w:rPr>
          <w:rFonts w:ascii="Times New Roman" w:hAnsi="Times New Roman"/>
          <w:color w:val="000000" w:themeColor="text1"/>
        </w:rPr>
        <w:instrText xml:space="preserve">¹ during the past century, whereas non-vegetated areas were deflated at the same rate. Sucession is driven by sandstilling attributes of Ammophila arenaria, introduced to northern California in the mid-ninteenth century and additionally planted at Bodega in the mid-twentieth century. By reference to the 1862 map we concluded that A. arenaria has built a prominent, continuous foredune and hinddune since the time of its arrival.","ISSN":"0024-9637","journalAbbreviation":"Madroño","author":[{"family":"Danin","given":"Avinoam"},{"family":"Rae","given":"Stephen"},{"family":"Barbour","given":"Michael"},{"family":"Jurjavcic","given":"Nicole"},{"family":"Connors","given":"Peter"},{"family":"Uhlinger","given":"Eleanor"}],"issued":{"date-parts":[["1998"]]}}}],"schema":"https://github.com/citation-style-language/schema/raw/master/csl-citation.json"} </w:instrText>
      </w:r>
      <w:r w:rsidR="00C45911">
        <w:rPr>
          <w:rFonts w:ascii="Times New Roman" w:hAnsi="Times New Roman"/>
          <w:color w:val="000000" w:themeColor="text1"/>
        </w:rPr>
        <w:fldChar w:fldCharType="separate"/>
      </w:r>
      <w:r w:rsidR="00C45911">
        <w:rPr>
          <w:rFonts w:ascii="Times New Roman" w:hAnsi="Times New Roman"/>
          <w:noProof/>
          <w:color w:val="000000" w:themeColor="text1"/>
        </w:rPr>
        <w:t>(Danin et al. 1998)</w:t>
      </w:r>
      <w:r w:rsidR="00C45911">
        <w:rPr>
          <w:rFonts w:ascii="Times New Roman" w:hAnsi="Times New Roman"/>
          <w:color w:val="000000" w:themeColor="text1"/>
        </w:rPr>
        <w:fldChar w:fldCharType="end"/>
      </w:r>
      <w:r w:rsidRPr="00A6092D">
        <w:rPr>
          <w:rFonts w:ascii="Times New Roman" w:hAnsi="Times New Roman"/>
          <w:color w:val="000000" w:themeColor="text1"/>
        </w:rPr>
        <w:t xml:space="preserve">. The most abundant bryophyte </w:t>
      </w:r>
      <w:r w:rsidR="00E86BAA">
        <w:rPr>
          <w:rFonts w:ascii="Times New Roman" w:hAnsi="Times New Roman"/>
          <w:color w:val="000000" w:themeColor="text1"/>
        </w:rPr>
        <w:t>along the environmental gradient</w:t>
      </w:r>
      <w:r w:rsidR="004721C4" w:rsidRPr="00A6092D">
        <w:rPr>
          <w:rFonts w:ascii="Times New Roman" w:hAnsi="Times New Roman"/>
          <w:color w:val="000000" w:themeColor="text1"/>
        </w:rPr>
        <w:t xml:space="preserve"> </w:t>
      </w:r>
      <w:r w:rsidR="00E86BAA">
        <w:rPr>
          <w:rFonts w:ascii="Times New Roman" w:hAnsi="Times New Roman"/>
          <w:color w:val="000000" w:themeColor="text1"/>
        </w:rPr>
        <w:t xml:space="preserve">was </w:t>
      </w:r>
      <w:r w:rsidRPr="00A6092D">
        <w:rPr>
          <w:rFonts w:ascii="Times New Roman" w:hAnsi="Times New Roman"/>
          <w:i/>
          <w:color w:val="000000" w:themeColor="text1"/>
        </w:rPr>
        <w:t>Syntrichia ruralis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 xml:space="preserve"> which is a large drought</w:t>
      </w:r>
      <w:r w:rsidR="004721C4">
        <w:rPr>
          <w:rFonts w:ascii="Times New Roman" w:hAnsi="Times New Roman"/>
          <w:color w:val="000000" w:themeColor="text1"/>
        </w:rPr>
        <w:t>-</w:t>
      </w:r>
      <w:r w:rsidRPr="00A6092D">
        <w:rPr>
          <w:rFonts w:ascii="Times New Roman" w:hAnsi="Times New Roman"/>
          <w:color w:val="000000" w:themeColor="text1"/>
        </w:rPr>
        <w:t xml:space="preserve">tolerant moss common in seasonally dry environments across California (Malcolm et al. 2009). Other bryophytes common at this site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Homalothecium</w:t>
      </w:r>
      <w:r w:rsidRPr="00A6092D">
        <w:rPr>
          <w:rFonts w:ascii="Times New Roman" w:hAnsi="Times New Roman"/>
          <w:color w:val="000000" w:themeColor="text1"/>
        </w:rPr>
        <w:t xml:space="preserve"> </w:t>
      </w:r>
      <w:r w:rsidRPr="00A6092D">
        <w:rPr>
          <w:rFonts w:ascii="Times New Roman" w:hAnsi="Times New Roman"/>
          <w:i/>
          <w:color w:val="000000" w:themeColor="text1"/>
        </w:rPr>
        <w:t>arenarium</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Brachytheceae</w:t>
      </w:r>
      <w:r w:rsidR="004721C4">
        <w:rPr>
          <w:rFonts w:ascii="Times New Roman" w:hAnsi="Times New Roman"/>
          <w:color w:val="000000" w:themeColor="text1"/>
        </w:rPr>
        <w:t>)</w:t>
      </w:r>
      <w:r w:rsidRPr="00A6092D">
        <w:rPr>
          <w:rFonts w:ascii="Times New Roman" w:hAnsi="Times New Roman"/>
          <w:color w:val="000000" w:themeColor="text1"/>
        </w:rPr>
        <w:t xml:space="preserve"> and </w:t>
      </w:r>
      <w:r w:rsidRPr="00A6092D">
        <w:rPr>
          <w:rFonts w:ascii="Times New Roman" w:hAnsi="Times New Roman"/>
          <w:i/>
          <w:iCs/>
          <w:color w:val="000000" w:themeColor="text1"/>
        </w:rPr>
        <w:t>Didymodon vinealis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w:t>
      </w:r>
    </w:p>
    <w:p w14:paraId="0B9A4DEB" w14:textId="77777777" w:rsidR="006F26CF" w:rsidRPr="00A6092D" w:rsidRDefault="00AF68FE" w:rsidP="00AE5F16">
      <w:pPr>
        <w:pStyle w:val="Heading"/>
        <w:spacing w:before="0" w:after="0"/>
        <w:ind w:firstLine="0"/>
        <w:rPr>
          <w:color w:val="000000" w:themeColor="text1"/>
        </w:rPr>
      </w:pPr>
      <w:r w:rsidRPr="00A6092D">
        <w:rPr>
          <w:color w:val="000000" w:themeColor="text1"/>
        </w:rPr>
        <w:lastRenderedPageBreak/>
        <w:t>Methods</w:t>
      </w:r>
    </w:p>
    <w:p w14:paraId="39ABF2AF" w14:textId="25D6EA9A" w:rsidR="006F26CF" w:rsidRPr="00A6092D" w:rsidRDefault="00C45911" w:rsidP="00AE5F16">
      <w:pPr>
        <w:pStyle w:val="Heading2"/>
        <w:spacing w:before="0" w:after="0"/>
        <w:ind w:firstLine="0"/>
        <w:rPr>
          <w:color w:val="000000" w:themeColor="text1"/>
        </w:rPr>
      </w:pPr>
      <w:r>
        <w:rPr>
          <w:color w:val="000000" w:themeColor="text1"/>
        </w:rPr>
        <w:t>Vascular plant association with b</w:t>
      </w:r>
      <w:r w:rsidRPr="00A6092D">
        <w:rPr>
          <w:color w:val="000000" w:themeColor="text1"/>
        </w:rPr>
        <w:t>ryophyte</w:t>
      </w:r>
      <w:r>
        <w:rPr>
          <w:color w:val="000000" w:themeColor="text1"/>
        </w:rPr>
        <w:t>s</w:t>
      </w:r>
      <w:r w:rsidR="00AF68FE" w:rsidRPr="00A6092D">
        <w:rPr>
          <w:color w:val="000000" w:themeColor="text1"/>
        </w:rPr>
        <w:t xml:space="preserve"> across the gradient</w:t>
      </w:r>
    </w:p>
    <w:p w14:paraId="1489F3E6" w14:textId="2E6F6021"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szCs w:val="20"/>
        </w:rPr>
        <w:t xml:space="preserve">We established </w:t>
      </w:r>
      <w:r w:rsidRPr="00A6092D">
        <w:rPr>
          <w:rFonts w:ascii="Times New Roman" w:hAnsi="Times New Roman"/>
          <w:color w:val="000000" w:themeColor="text1"/>
        </w:rPr>
        <w:t xml:space="preserve">23 20-m transects spaced approximately 10 m apart along the 220 m gradient documented by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(2007) and Kleinhesselink et al. (2014). Each transect ran perpendicular to the dune gradient</w:t>
      </w:r>
      <w:r w:rsidR="00434801">
        <w:rPr>
          <w:rFonts w:ascii="Times New Roman" w:hAnsi="Times New Roman"/>
          <w:color w:val="000000" w:themeColor="text1"/>
        </w:rPr>
        <w:t xml:space="preserve"> (</w:t>
      </w:r>
      <w:r w:rsidR="00866064">
        <w:rPr>
          <w:rFonts w:ascii="Times New Roman" w:hAnsi="Times New Roman"/>
          <w:color w:val="000000" w:themeColor="text1"/>
        </w:rPr>
        <w:t xml:space="preserve">Appendix S1: </w:t>
      </w:r>
      <w:r w:rsidR="00F34C27">
        <w:rPr>
          <w:rFonts w:ascii="Times New Roman" w:hAnsi="Times New Roman"/>
          <w:color w:val="000000" w:themeColor="text1"/>
        </w:rPr>
        <w:t>Fig.</w:t>
      </w:r>
      <w:r w:rsidR="00434801">
        <w:rPr>
          <w:rFonts w:ascii="Times New Roman" w:hAnsi="Times New Roman"/>
          <w:color w:val="000000" w:themeColor="text1"/>
        </w:rPr>
        <w:t xml:space="preserve"> S1)</w:t>
      </w:r>
      <w:r w:rsidRPr="00A6092D">
        <w:rPr>
          <w:rFonts w:ascii="Times New Roman" w:hAnsi="Times New Roman"/>
          <w:color w:val="000000" w:themeColor="text1"/>
        </w:rPr>
        <w:t>. The most southeasterly transect occurred at the sheltered end</w:t>
      </w:r>
      <w:r w:rsidR="00A4683F">
        <w:rPr>
          <w:rFonts w:ascii="Times New Roman" w:hAnsi="Times New Roman"/>
          <w:color w:val="000000" w:themeColor="text1"/>
        </w:rPr>
        <w:t xml:space="preserve"> with low wind speed </w:t>
      </w:r>
      <w:r w:rsidR="003C080C">
        <w:rPr>
          <w:rFonts w:ascii="Times New Roman" w:hAnsi="Times New Roman"/>
          <w:color w:val="000000" w:themeColor="text1"/>
        </w:rPr>
        <w:t>finer textured sand</w:t>
      </w:r>
      <w:r w:rsidRPr="00A6092D">
        <w:rPr>
          <w:rFonts w:ascii="Times New Roman" w:hAnsi="Times New Roman"/>
          <w:color w:val="000000" w:themeColor="text1"/>
        </w:rPr>
        <w:t>, and the most northwesterly transect occurred at the more exposed end of the gradient</w:t>
      </w:r>
      <w:r w:rsidR="003C080C">
        <w:rPr>
          <w:rFonts w:ascii="Times New Roman" w:hAnsi="Times New Roman"/>
          <w:color w:val="000000" w:themeColor="text1"/>
        </w:rPr>
        <w:t xml:space="preserve"> with higher wind speeds and coarser textured sand</w:t>
      </w:r>
      <w:r w:rsidRPr="00A6092D">
        <w:rPr>
          <w:rFonts w:ascii="Times New Roman" w:hAnsi="Times New Roman"/>
          <w:color w:val="000000" w:themeColor="text1"/>
        </w:rPr>
        <w:t>. For the remainder of the paper, we refer to position along the gradient in meters away from the more sheltered southeast end of the gradient</w:t>
      </w:r>
      <w:r w:rsidR="003C080C">
        <w:rPr>
          <w:rFonts w:ascii="Times New Roman" w:hAnsi="Times New Roman"/>
          <w:color w:val="000000" w:themeColor="text1"/>
        </w:rPr>
        <w:t xml:space="preserve"> and refer to these sides of the gradient as the “SE” and “NW” ends of the gradient</w:t>
      </w:r>
      <w:r w:rsidRPr="00A6092D">
        <w:rPr>
          <w:rFonts w:ascii="Times New Roman" w:hAnsi="Times New Roman"/>
          <w:color w:val="000000" w:themeColor="text1"/>
        </w:rPr>
        <w:t>.</w:t>
      </w:r>
      <w:r w:rsidR="00357CC5">
        <w:rPr>
          <w:rFonts w:ascii="Times New Roman" w:hAnsi="Times New Roman"/>
          <w:color w:val="000000" w:themeColor="text1"/>
        </w:rPr>
        <w:t xml:space="preserve"> </w:t>
      </w:r>
    </w:p>
    <w:p w14:paraId="0B5E8D9C" w14:textId="32625612"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In order to determine cover of </w:t>
      </w:r>
      <w:r w:rsidR="00AE5F16">
        <w:rPr>
          <w:rFonts w:ascii="Times New Roman" w:hAnsi="Times New Roman"/>
          <w:color w:val="000000" w:themeColor="text1"/>
        </w:rPr>
        <w:t>native mosses</w:t>
      </w:r>
      <w:r w:rsidR="00AE5F16" w:rsidRPr="00A6092D">
        <w:rPr>
          <w:rFonts w:ascii="Times New Roman" w:hAnsi="Times New Roman"/>
          <w:color w:val="000000" w:themeColor="text1"/>
        </w:rPr>
        <w:t xml:space="preserve"> </w:t>
      </w:r>
      <w:r w:rsidRPr="00A6092D">
        <w:rPr>
          <w:rFonts w:ascii="Times New Roman" w:hAnsi="Times New Roman"/>
          <w:color w:val="000000" w:themeColor="text1"/>
        </w:rPr>
        <w:t>across this study site</w:t>
      </w:r>
      <w:r w:rsidR="00357CC5">
        <w:rPr>
          <w:rFonts w:ascii="Times New Roman" w:hAnsi="Times New Roman"/>
          <w:color w:val="000000" w:themeColor="text1"/>
        </w:rPr>
        <w:t>,</w:t>
      </w:r>
      <w:r w:rsidRPr="00A6092D">
        <w:rPr>
          <w:rFonts w:ascii="Times New Roman" w:hAnsi="Times New Roman"/>
          <w:color w:val="000000" w:themeColor="text1"/>
        </w:rPr>
        <w:t xml:space="preserve"> and their association with the focal species of annual grass and other vascular plants</w:t>
      </w:r>
      <w:r w:rsidR="00357CC5">
        <w:rPr>
          <w:rFonts w:ascii="Times New Roman" w:hAnsi="Times New Roman"/>
          <w:color w:val="000000" w:themeColor="text1"/>
        </w:rPr>
        <w:t>,</w:t>
      </w:r>
      <w:r w:rsidRPr="00A6092D">
        <w:rPr>
          <w:rFonts w:ascii="Times New Roman" w:hAnsi="Times New Roman"/>
          <w:color w:val="000000" w:themeColor="text1"/>
        </w:rPr>
        <w:t xml:space="preserve"> we</w:t>
      </w:r>
      <w:r w:rsidR="00CC5B56">
        <w:rPr>
          <w:rFonts w:ascii="Times New Roman" w:hAnsi="Times New Roman"/>
          <w:color w:val="000000" w:themeColor="text1"/>
        </w:rPr>
        <w:t xml:space="preserve"> recorded the cover of </w:t>
      </w:r>
      <w:r w:rsidR="00CC5B56" w:rsidRPr="00A6092D">
        <w:rPr>
          <w:rFonts w:ascii="Times New Roman" w:hAnsi="Times New Roman"/>
          <w:color w:val="000000" w:themeColor="text1"/>
        </w:rPr>
        <w:t>shrub, bare sand or moss patch</w:t>
      </w:r>
      <w:r w:rsidR="00CC5B56">
        <w:rPr>
          <w:rFonts w:ascii="Times New Roman" w:hAnsi="Times New Roman"/>
          <w:color w:val="000000" w:themeColor="text1"/>
        </w:rPr>
        <w:t xml:space="preserve">es on each of the transects described above. To estimate the cover of mosses, we </w:t>
      </w:r>
      <w:r w:rsidR="00455D5C">
        <w:rPr>
          <w:rFonts w:ascii="Times New Roman" w:hAnsi="Times New Roman"/>
          <w:color w:val="000000" w:themeColor="text1"/>
        </w:rPr>
        <w:t>used</w:t>
      </w:r>
      <w:r w:rsidR="001E19A3">
        <w:rPr>
          <w:rFonts w:ascii="Times New Roman" w:hAnsi="Times New Roman"/>
          <w:color w:val="000000" w:themeColor="text1"/>
        </w:rPr>
        <w:t xml:space="preserve"> </w:t>
      </w:r>
      <w:r w:rsidR="00455D5C">
        <w:rPr>
          <w:rFonts w:ascii="Times New Roman" w:hAnsi="Times New Roman"/>
          <w:color w:val="000000" w:themeColor="text1"/>
        </w:rPr>
        <w:t xml:space="preserve">point-intercept </w:t>
      </w:r>
      <w:r w:rsidR="002B50CF">
        <w:rPr>
          <w:rFonts w:ascii="Times New Roman" w:hAnsi="Times New Roman"/>
          <w:color w:val="000000" w:themeColor="text1"/>
        </w:rPr>
        <w:t xml:space="preserve">sampling at </w:t>
      </w:r>
      <w:r w:rsidR="00CC5B56">
        <w:rPr>
          <w:rFonts w:ascii="Times New Roman" w:hAnsi="Times New Roman"/>
          <w:color w:val="000000" w:themeColor="text1"/>
        </w:rPr>
        <w:t>25 randomly chosen points along each transect</w:t>
      </w:r>
      <w:r w:rsidR="00455D5C">
        <w:rPr>
          <w:rFonts w:ascii="Times New Roman" w:hAnsi="Times New Roman"/>
          <w:color w:val="000000" w:themeColor="text1"/>
        </w:rPr>
        <w:t xml:space="preserve">, recording </w:t>
      </w:r>
      <w:r w:rsidR="00CC5B56">
        <w:rPr>
          <w:rFonts w:ascii="Times New Roman" w:hAnsi="Times New Roman"/>
          <w:color w:val="000000" w:themeColor="text1"/>
        </w:rPr>
        <w:t>whether</w:t>
      </w:r>
      <w:r w:rsidR="00455D5C">
        <w:rPr>
          <w:rFonts w:ascii="Times New Roman" w:hAnsi="Times New Roman"/>
          <w:color w:val="000000" w:themeColor="text1"/>
        </w:rPr>
        <w:t xml:space="preserve"> points fell on a </w:t>
      </w:r>
      <w:r w:rsidR="00CC5B56">
        <w:rPr>
          <w:rFonts w:ascii="Times New Roman" w:hAnsi="Times New Roman"/>
          <w:color w:val="000000" w:themeColor="text1"/>
        </w:rPr>
        <w:t xml:space="preserve">moss patch, bare sand, or within a shrub. </w:t>
      </w:r>
      <w:r w:rsidR="001E19A3">
        <w:rPr>
          <w:rFonts w:ascii="Times New Roman" w:hAnsi="Times New Roman"/>
          <w:color w:val="000000" w:themeColor="text1"/>
        </w:rPr>
        <w:t xml:space="preserve">All moss species were lumped together and recorded as moss. </w:t>
      </w:r>
      <w:r w:rsidR="00CC5B56">
        <w:rPr>
          <w:rFonts w:ascii="Times New Roman" w:hAnsi="Times New Roman"/>
          <w:color w:val="000000" w:themeColor="text1"/>
        </w:rPr>
        <w:t xml:space="preserve">We then recorded the species identity of any vascular plant </w:t>
      </w:r>
      <w:r w:rsidRPr="00A6092D">
        <w:rPr>
          <w:rFonts w:ascii="Times New Roman" w:hAnsi="Times New Roman"/>
          <w:color w:val="000000" w:themeColor="text1"/>
        </w:rPr>
        <w:t>rooted within 1 cm of the point.</w:t>
      </w:r>
      <w:r w:rsidR="000D1556">
        <w:rPr>
          <w:rFonts w:ascii="Times New Roman" w:hAnsi="Times New Roman"/>
          <w:color w:val="000000" w:themeColor="text1"/>
        </w:rPr>
        <w:t xml:space="preserve"> </w:t>
      </w:r>
    </w:p>
    <w:p w14:paraId="456B3EFC" w14:textId="05B9167A" w:rsidR="006F26CF" w:rsidRPr="00A6092D" w:rsidRDefault="00007155" w:rsidP="00AE5F16">
      <w:pPr>
        <w:pStyle w:val="Heading2"/>
        <w:spacing w:before="0" w:after="0"/>
        <w:ind w:firstLine="0"/>
        <w:rPr>
          <w:color w:val="000000" w:themeColor="text1"/>
        </w:rPr>
      </w:pPr>
      <w:r>
        <w:rPr>
          <w:color w:val="000000" w:themeColor="text1"/>
        </w:rPr>
        <w:t xml:space="preserve">Effects of </w:t>
      </w:r>
      <w:r w:rsidR="00AF68FE" w:rsidRPr="00A6092D">
        <w:rPr>
          <w:color w:val="000000" w:themeColor="text1"/>
        </w:rPr>
        <w:t>Bryophyte</w:t>
      </w:r>
      <w:r>
        <w:rPr>
          <w:color w:val="000000" w:themeColor="text1"/>
        </w:rPr>
        <w:t>s</w:t>
      </w:r>
      <w:r w:rsidR="00AF68FE" w:rsidRPr="00A6092D">
        <w:rPr>
          <w:color w:val="000000" w:themeColor="text1"/>
        </w:rPr>
        <w:t xml:space="preserve"> on </w:t>
      </w:r>
      <w:r w:rsidR="00AF68FE" w:rsidRPr="00AE5F16">
        <w:rPr>
          <w:i w:val="0"/>
          <w:color w:val="000000" w:themeColor="text1"/>
        </w:rPr>
        <w:t>Bromus</w:t>
      </w:r>
      <w:r w:rsidR="00727481" w:rsidRPr="00A6092D">
        <w:rPr>
          <w:color w:val="000000" w:themeColor="text1"/>
        </w:rPr>
        <w:t xml:space="preserve"> </w:t>
      </w:r>
      <w:r w:rsidR="00AF68FE" w:rsidRPr="00A6092D">
        <w:rPr>
          <w:color w:val="000000" w:themeColor="text1"/>
        </w:rPr>
        <w:t xml:space="preserve">and </w:t>
      </w:r>
      <w:r w:rsidR="00AF68FE" w:rsidRPr="00AE5F16">
        <w:rPr>
          <w:i w:val="0"/>
          <w:color w:val="000000" w:themeColor="text1"/>
        </w:rPr>
        <w:t>Vulpia</w:t>
      </w:r>
      <w:r w:rsidR="00AF68FE" w:rsidRPr="00A6092D">
        <w:rPr>
          <w:color w:val="000000" w:themeColor="text1"/>
        </w:rPr>
        <w:t xml:space="preserve"> </w:t>
      </w:r>
    </w:p>
    <w:p w14:paraId="3D048F13" w14:textId="71D2CA90" w:rsidR="00315A57"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We established a field experiment in </w:t>
      </w:r>
      <w:r w:rsidR="00F36F8A">
        <w:rPr>
          <w:rFonts w:ascii="Times New Roman" w:hAnsi="Times New Roman"/>
          <w:color w:val="000000" w:themeColor="text1"/>
        </w:rPr>
        <w:t xml:space="preserve">the </w:t>
      </w:r>
      <w:r w:rsidRPr="00A6092D">
        <w:rPr>
          <w:rFonts w:ascii="Times New Roman" w:hAnsi="Times New Roman"/>
          <w:color w:val="000000" w:themeColor="text1"/>
        </w:rPr>
        <w:t xml:space="preserve">winter </w:t>
      </w:r>
      <w:r w:rsidR="00F36F8A">
        <w:rPr>
          <w:rFonts w:ascii="Times New Roman" w:hAnsi="Times New Roman"/>
          <w:color w:val="000000" w:themeColor="text1"/>
        </w:rPr>
        <w:t xml:space="preserve">of </w:t>
      </w:r>
      <w:r w:rsidRPr="00A6092D">
        <w:rPr>
          <w:rFonts w:ascii="Times New Roman" w:hAnsi="Times New Roman"/>
          <w:color w:val="000000" w:themeColor="text1"/>
        </w:rPr>
        <w:t xml:space="preserve">2009/2010 to </w:t>
      </w:r>
      <w:r w:rsidR="00F36F8A">
        <w:rPr>
          <w:rFonts w:ascii="Times New Roman" w:hAnsi="Times New Roman"/>
          <w:color w:val="000000" w:themeColor="text1"/>
        </w:rPr>
        <w:t>assess</w:t>
      </w:r>
      <w:r w:rsidR="00F36F8A"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effect of </w:t>
      </w:r>
      <w:r w:rsidR="00416AC8">
        <w:rPr>
          <w:rFonts w:ascii="Times New Roman" w:hAnsi="Times New Roman"/>
          <w:color w:val="000000" w:themeColor="text1"/>
        </w:rPr>
        <w:t>moss</w:t>
      </w:r>
      <w:r w:rsidR="00416AC8" w:rsidRPr="00A6092D">
        <w:rPr>
          <w:rFonts w:ascii="Times New Roman" w:hAnsi="Times New Roman"/>
          <w:color w:val="000000" w:themeColor="text1"/>
        </w:rPr>
        <w:t xml:space="preserve"> </w:t>
      </w:r>
      <w:r w:rsidRPr="00A6092D">
        <w:rPr>
          <w:rFonts w:ascii="Times New Roman" w:hAnsi="Times New Roman"/>
          <w:color w:val="000000" w:themeColor="text1"/>
        </w:rPr>
        <w:t xml:space="preserve">on the germination, survival, growth and reproduction of both </w:t>
      </w:r>
      <w:r w:rsidR="00F36F8A">
        <w:rPr>
          <w:rFonts w:ascii="Times New Roman" w:hAnsi="Times New Roman"/>
          <w:color w:val="000000" w:themeColor="text1"/>
        </w:rPr>
        <w:t xml:space="preserve">exotic </w:t>
      </w:r>
      <w:r w:rsidRPr="00A6092D">
        <w:rPr>
          <w:rFonts w:ascii="Times New Roman" w:hAnsi="Times New Roman"/>
          <w:color w:val="000000" w:themeColor="text1"/>
        </w:rPr>
        <w:t>grass</w:t>
      </w:r>
      <w:r w:rsidR="00DB2D34">
        <w:rPr>
          <w:rFonts w:ascii="Times New Roman" w:hAnsi="Times New Roman"/>
          <w:color w:val="000000" w:themeColor="text1"/>
        </w:rPr>
        <w:t xml:space="preserve"> species</w:t>
      </w:r>
      <w:r w:rsidRPr="00A6092D">
        <w:rPr>
          <w:rFonts w:ascii="Times New Roman" w:hAnsi="Times New Roman"/>
          <w:color w:val="000000" w:themeColor="text1"/>
        </w:rPr>
        <w:t>. For each species</w:t>
      </w:r>
      <w:r w:rsidR="00F36F8A">
        <w:rPr>
          <w:rFonts w:ascii="Times New Roman" w:hAnsi="Times New Roman"/>
          <w:color w:val="000000" w:themeColor="text1"/>
        </w:rPr>
        <w:t>,</w:t>
      </w:r>
      <w:r w:rsidRPr="00A6092D">
        <w:rPr>
          <w:rFonts w:ascii="Times New Roman" w:hAnsi="Times New Roman"/>
          <w:color w:val="000000" w:themeColor="text1"/>
        </w:rPr>
        <w:t xml:space="preserve"> we established 18 separate blocks centered on large </w:t>
      </w:r>
      <w:r w:rsidR="005B2A52">
        <w:rPr>
          <w:rFonts w:ascii="Times New Roman" w:hAnsi="Times New Roman"/>
          <w:color w:val="000000" w:themeColor="text1"/>
        </w:rPr>
        <w:t xml:space="preserve">mats </w:t>
      </w:r>
      <w:r w:rsidR="00DB2D34">
        <w:rPr>
          <w:rFonts w:ascii="Times New Roman" w:hAnsi="Times New Roman"/>
          <w:color w:val="000000" w:themeColor="text1"/>
        </w:rPr>
        <w:t>(&gt;15 cm in minimum width)</w:t>
      </w:r>
      <w:r w:rsidR="005B2A52">
        <w:rPr>
          <w:rFonts w:ascii="Times New Roman" w:hAnsi="Times New Roman"/>
          <w:color w:val="000000" w:themeColor="text1"/>
        </w:rPr>
        <w:t xml:space="preserve"> of the native moss</w:t>
      </w:r>
      <w:r w:rsidRPr="00A6092D">
        <w:rPr>
          <w:rFonts w:ascii="Times New Roman" w:hAnsi="Times New Roman"/>
          <w:color w:val="000000" w:themeColor="text1"/>
        </w:rPr>
        <w:t xml:space="preserve"> </w:t>
      </w:r>
      <w:r w:rsidRPr="00A6092D">
        <w:rPr>
          <w:rFonts w:ascii="Times New Roman" w:hAnsi="Times New Roman"/>
          <w:i/>
          <w:color w:val="000000" w:themeColor="text1"/>
        </w:rPr>
        <w:t>Syntr</w:t>
      </w:r>
      <w:r w:rsidR="00E86BAA">
        <w:rPr>
          <w:rFonts w:ascii="Times New Roman" w:hAnsi="Times New Roman"/>
          <w:i/>
          <w:color w:val="000000" w:themeColor="text1"/>
        </w:rPr>
        <w:t>i</w:t>
      </w:r>
      <w:r w:rsidRPr="00A6092D">
        <w:rPr>
          <w:rFonts w:ascii="Times New Roman" w:hAnsi="Times New Roman"/>
          <w:i/>
          <w:color w:val="000000" w:themeColor="text1"/>
        </w:rPr>
        <w:t>chia ruralis</w:t>
      </w:r>
      <w:r w:rsidRPr="00A6092D">
        <w:rPr>
          <w:rFonts w:ascii="Times New Roman" w:hAnsi="Times New Roman"/>
          <w:color w:val="000000" w:themeColor="text1"/>
        </w:rPr>
        <w:t xml:space="preserve">. Each block was </w:t>
      </w:r>
      <w:r w:rsidR="001E19A3">
        <w:rPr>
          <w:rFonts w:ascii="Times New Roman" w:hAnsi="Times New Roman"/>
          <w:color w:val="000000" w:themeColor="text1"/>
        </w:rPr>
        <w:t>positioned</w:t>
      </w:r>
      <w:r w:rsidR="001E19A3" w:rsidRPr="00A6092D">
        <w:rPr>
          <w:rFonts w:ascii="Times New Roman" w:hAnsi="Times New Roman"/>
          <w:color w:val="000000" w:themeColor="text1"/>
        </w:rPr>
        <w:t xml:space="preserve"> </w:t>
      </w:r>
      <w:r w:rsidRPr="00A6092D">
        <w:rPr>
          <w:rFonts w:ascii="Times New Roman" w:hAnsi="Times New Roman"/>
          <w:color w:val="000000" w:themeColor="text1"/>
        </w:rPr>
        <w:t xml:space="preserve">away from shrubs and other large perennial plants. Nine blocks were located </w:t>
      </w:r>
      <w:r w:rsidR="00C45911">
        <w:rPr>
          <w:rFonts w:ascii="Times New Roman" w:hAnsi="Times New Roman"/>
          <w:color w:val="000000" w:themeColor="text1"/>
        </w:rPr>
        <w:t xml:space="preserve">on the sheltered SE </w:t>
      </w:r>
      <w:r w:rsidRPr="00A6092D">
        <w:rPr>
          <w:rFonts w:ascii="Times New Roman" w:hAnsi="Times New Roman"/>
          <w:color w:val="000000" w:themeColor="text1"/>
        </w:rPr>
        <w:t xml:space="preserve">end of the gradient and nine were </w:t>
      </w:r>
      <w:r w:rsidRPr="00A6092D">
        <w:rPr>
          <w:rFonts w:ascii="Times New Roman" w:hAnsi="Times New Roman"/>
          <w:color w:val="000000" w:themeColor="text1"/>
        </w:rPr>
        <w:lastRenderedPageBreak/>
        <w:t xml:space="preserve">located at the </w:t>
      </w:r>
      <w:r w:rsidR="00C45911">
        <w:rPr>
          <w:rFonts w:ascii="Times New Roman" w:hAnsi="Times New Roman"/>
          <w:color w:val="000000" w:themeColor="text1"/>
        </w:rPr>
        <w:t xml:space="preserve">more exposed NW </w:t>
      </w:r>
      <w:r w:rsidRPr="00A6092D">
        <w:rPr>
          <w:rFonts w:ascii="Times New Roman" w:hAnsi="Times New Roman"/>
          <w:color w:val="000000" w:themeColor="text1"/>
        </w:rPr>
        <w:t xml:space="preserve">end of the gradient. Each block consisted of three separate </w:t>
      </w:r>
      <w:r w:rsidR="005B2A52" w:rsidRPr="00A6092D">
        <w:rPr>
          <w:rFonts w:ascii="Times New Roman" w:hAnsi="Times New Roman"/>
          <w:color w:val="000000" w:themeColor="text1"/>
        </w:rPr>
        <w:t xml:space="preserve"> </w:t>
      </w:r>
      <w:r w:rsidR="005B2A52">
        <w:rPr>
          <w:rFonts w:ascii="Times New Roman" w:hAnsi="Times New Roman"/>
          <w:color w:val="000000" w:themeColor="text1"/>
        </w:rPr>
        <w:t xml:space="preserve">5 x 10 cm </w:t>
      </w:r>
      <w:r w:rsidRPr="00A6092D">
        <w:rPr>
          <w:rFonts w:ascii="Times New Roman" w:hAnsi="Times New Roman"/>
          <w:color w:val="000000" w:themeColor="text1"/>
        </w:rPr>
        <w:t>patches</w:t>
      </w:r>
      <w:r w:rsidR="00F063CF">
        <w:rPr>
          <w:rFonts w:ascii="Times New Roman" w:hAnsi="Times New Roman"/>
          <w:color w:val="000000" w:themeColor="text1"/>
        </w:rPr>
        <w:t xml:space="preserve"> (</w:t>
      </w:r>
      <w:r w:rsidR="00866064">
        <w:rPr>
          <w:rFonts w:ascii="Times New Roman" w:hAnsi="Times New Roman"/>
          <w:color w:val="000000" w:themeColor="text1"/>
        </w:rPr>
        <w:t xml:space="preserve">Appendix S1: </w:t>
      </w:r>
      <w:r w:rsidR="00F063CF">
        <w:rPr>
          <w:rFonts w:ascii="Times New Roman" w:hAnsi="Times New Roman"/>
          <w:color w:val="000000" w:themeColor="text1"/>
        </w:rPr>
        <w:t>Fig. S2)</w:t>
      </w:r>
      <w:r w:rsidRPr="00A6092D">
        <w:rPr>
          <w:rFonts w:ascii="Times New Roman" w:hAnsi="Times New Roman"/>
          <w:color w:val="000000" w:themeColor="text1"/>
        </w:rPr>
        <w:t xml:space="preserve">. Two patches were </w:t>
      </w:r>
      <w:r w:rsidR="005B2A52">
        <w:rPr>
          <w:rFonts w:ascii="Times New Roman" w:hAnsi="Times New Roman"/>
          <w:color w:val="000000" w:themeColor="text1"/>
        </w:rPr>
        <w:t xml:space="preserve">positioned on </w:t>
      </w:r>
      <w:r w:rsidRPr="00A6092D">
        <w:rPr>
          <w:rFonts w:ascii="Times New Roman" w:hAnsi="Times New Roman"/>
          <w:color w:val="000000" w:themeColor="text1"/>
        </w:rPr>
        <w:t>natural</w:t>
      </w:r>
      <w:r w:rsidR="003A18F1">
        <w:rPr>
          <w:rFonts w:ascii="Times New Roman" w:hAnsi="Times New Roman"/>
          <w:color w:val="000000" w:themeColor="text1"/>
        </w:rPr>
        <w:t>ly occurring</w:t>
      </w:r>
      <w:r w:rsidRPr="00A6092D">
        <w:rPr>
          <w:rFonts w:ascii="Times New Roman" w:hAnsi="Times New Roman"/>
          <w:color w:val="000000" w:themeColor="text1"/>
        </w:rPr>
        <w:t xml:space="preserve"> </w:t>
      </w:r>
      <w:r w:rsidR="005B2A52">
        <w:rPr>
          <w:rFonts w:ascii="Times New Roman" w:hAnsi="Times New Roman"/>
          <w:color w:val="000000" w:themeColor="text1"/>
        </w:rPr>
        <w:t xml:space="preserve">mats of </w:t>
      </w:r>
      <w:r w:rsidRPr="00A6092D">
        <w:rPr>
          <w:rFonts w:ascii="Times New Roman" w:hAnsi="Times New Roman"/>
          <w:color w:val="000000" w:themeColor="text1"/>
        </w:rPr>
        <w:t xml:space="preserve">moss. We left one </w:t>
      </w:r>
      <w:r w:rsidR="005B2A52">
        <w:rPr>
          <w:rFonts w:ascii="Times New Roman" w:hAnsi="Times New Roman"/>
          <w:color w:val="000000" w:themeColor="text1"/>
        </w:rPr>
        <w:t xml:space="preserve">as an </w:t>
      </w:r>
      <w:r w:rsidRPr="00A6092D">
        <w:rPr>
          <w:rFonts w:ascii="Times New Roman" w:hAnsi="Times New Roman"/>
          <w:color w:val="000000" w:themeColor="text1"/>
        </w:rPr>
        <w:t>un-manipulated</w:t>
      </w:r>
      <w:r w:rsidR="005B2A52">
        <w:rPr>
          <w:rFonts w:ascii="Times New Roman" w:hAnsi="Times New Roman"/>
          <w:color w:val="000000" w:themeColor="text1"/>
        </w:rPr>
        <w:t xml:space="preserve"> patch (“moss covered”), and we removed the moss on the other by pulling the moss off the soil surface (“moss removed”)</w:t>
      </w:r>
      <w:r w:rsidRPr="00A6092D">
        <w:rPr>
          <w:rFonts w:ascii="Times New Roman" w:hAnsi="Times New Roman"/>
          <w:color w:val="000000" w:themeColor="text1"/>
        </w:rPr>
        <w:t xml:space="preserve">. The third patch </w:t>
      </w:r>
      <w:r w:rsidR="005B2A52">
        <w:rPr>
          <w:rFonts w:ascii="Times New Roman" w:hAnsi="Times New Roman"/>
          <w:color w:val="000000" w:themeColor="text1"/>
        </w:rPr>
        <w:t xml:space="preserve">in each block was established on </w:t>
      </w:r>
      <w:r w:rsidRPr="00A6092D">
        <w:rPr>
          <w:rFonts w:ascii="Times New Roman" w:hAnsi="Times New Roman"/>
          <w:color w:val="000000" w:themeColor="text1"/>
        </w:rPr>
        <w:t>naturally</w:t>
      </w:r>
      <w:r w:rsidR="001920E7">
        <w:rPr>
          <w:rFonts w:ascii="Times New Roman" w:hAnsi="Times New Roman"/>
          <w:color w:val="000000" w:themeColor="text1"/>
        </w:rPr>
        <w:t xml:space="preserve"> moss-free</w:t>
      </w:r>
      <w:r w:rsidR="005B2A52">
        <w:rPr>
          <w:rFonts w:ascii="Times New Roman" w:hAnsi="Times New Roman"/>
          <w:color w:val="000000" w:themeColor="text1"/>
        </w:rPr>
        <w:t xml:space="preserve"> </w:t>
      </w:r>
      <w:r w:rsidRPr="00A6092D">
        <w:rPr>
          <w:rFonts w:ascii="Times New Roman" w:hAnsi="Times New Roman"/>
          <w:color w:val="000000" w:themeColor="text1"/>
        </w:rPr>
        <w:t>bare sand</w:t>
      </w:r>
      <w:r w:rsidR="005B2A52">
        <w:rPr>
          <w:rFonts w:ascii="Times New Roman" w:hAnsi="Times New Roman"/>
          <w:color w:val="000000" w:themeColor="text1"/>
        </w:rPr>
        <w:t xml:space="preserve"> as a control</w:t>
      </w:r>
      <w:r w:rsidRPr="00A6092D">
        <w:rPr>
          <w:rFonts w:ascii="Times New Roman" w:hAnsi="Times New Roman"/>
          <w:color w:val="000000" w:themeColor="text1"/>
        </w:rPr>
        <w:t>. Within each patch</w:t>
      </w:r>
      <w:r w:rsidR="001920E7">
        <w:rPr>
          <w:rFonts w:ascii="Times New Roman" w:hAnsi="Times New Roman"/>
          <w:color w:val="000000" w:themeColor="text1"/>
        </w:rPr>
        <w:t>,</w:t>
      </w:r>
      <w:r w:rsidRPr="00A6092D">
        <w:rPr>
          <w:rFonts w:ascii="Times New Roman" w:hAnsi="Times New Roman"/>
          <w:color w:val="000000" w:themeColor="text1"/>
        </w:rPr>
        <w:t xml:space="preserve"> we planted five seeds of the either </w:t>
      </w:r>
      <w:r w:rsidRPr="00A6092D">
        <w:rPr>
          <w:rFonts w:ascii="Times New Roman" w:hAnsi="Times New Roman"/>
          <w:i/>
          <w:color w:val="000000" w:themeColor="text1"/>
        </w:rPr>
        <w:t>Vulpia</w:t>
      </w:r>
      <w:r w:rsidRPr="00A6092D">
        <w:rPr>
          <w:rFonts w:ascii="Times New Roman" w:hAnsi="Times New Roman"/>
          <w:color w:val="000000" w:themeColor="text1"/>
        </w:rPr>
        <w:t xml:space="preserve"> or </w:t>
      </w:r>
      <w:r w:rsidRPr="00A6092D">
        <w:rPr>
          <w:rFonts w:ascii="Times New Roman" w:hAnsi="Times New Roman"/>
          <w:i/>
          <w:color w:val="000000" w:themeColor="text1"/>
        </w:rPr>
        <w:t>Bromus</w:t>
      </w:r>
      <w:r w:rsidRPr="00A6092D">
        <w:rPr>
          <w:rFonts w:ascii="Times New Roman" w:hAnsi="Times New Roman"/>
          <w:color w:val="000000" w:themeColor="text1"/>
        </w:rPr>
        <w:t xml:space="preserve">. </w:t>
      </w:r>
      <w:r w:rsidR="00E37C36">
        <w:rPr>
          <w:rFonts w:ascii="Times New Roman" w:hAnsi="Times New Roman"/>
          <w:color w:val="000000" w:themeColor="text1"/>
        </w:rPr>
        <w:t xml:space="preserve">We planted only five seeds per patch (roughly spaced 2 cm apart) in order to keep seedling density low and prevent any self-thinning from occurring among the planted individuals. </w:t>
      </w:r>
      <w:r w:rsidR="00FF095D">
        <w:rPr>
          <w:rFonts w:ascii="Times New Roman" w:hAnsi="Times New Roman"/>
          <w:color w:val="000000" w:themeColor="text1"/>
        </w:rPr>
        <w:t>T</w:t>
      </w:r>
      <w:r w:rsidRPr="00A6092D">
        <w:rPr>
          <w:rFonts w:ascii="Times New Roman" w:hAnsi="Times New Roman"/>
          <w:color w:val="000000" w:themeColor="text1"/>
        </w:rPr>
        <w:t xml:space="preserve">o prevent the seeds from blowing out of the </w:t>
      </w:r>
      <w:r w:rsidR="001920E7">
        <w:rPr>
          <w:rFonts w:ascii="Times New Roman" w:hAnsi="Times New Roman"/>
          <w:color w:val="000000" w:themeColor="text1"/>
        </w:rPr>
        <w:t>patches</w:t>
      </w:r>
      <w:r w:rsidR="00DE4CC8">
        <w:rPr>
          <w:rFonts w:ascii="Times New Roman" w:hAnsi="Times New Roman"/>
          <w:color w:val="000000" w:themeColor="text1"/>
        </w:rPr>
        <w:t xml:space="preserve"> and to help re-locate the seeds </w:t>
      </w:r>
      <w:r w:rsidRPr="00A6092D">
        <w:rPr>
          <w:rFonts w:ascii="Times New Roman" w:hAnsi="Times New Roman"/>
          <w:color w:val="000000" w:themeColor="text1"/>
        </w:rPr>
        <w:t xml:space="preserve">we glued </w:t>
      </w:r>
      <w:r w:rsidR="00FF095D">
        <w:rPr>
          <w:rFonts w:ascii="Times New Roman" w:hAnsi="Times New Roman"/>
          <w:color w:val="000000" w:themeColor="text1"/>
        </w:rPr>
        <w:t xml:space="preserve">each seed by its awn </w:t>
      </w:r>
      <w:r w:rsidRPr="00A6092D">
        <w:rPr>
          <w:rFonts w:ascii="Times New Roman" w:hAnsi="Times New Roman"/>
          <w:color w:val="000000" w:themeColor="text1"/>
        </w:rPr>
        <w:t>to</w:t>
      </w:r>
      <w:r w:rsidR="005B2A52">
        <w:rPr>
          <w:rFonts w:ascii="Times New Roman" w:hAnsi="Times New Roman"/>
          <w:color w:val="000000" w:themeColor="text1"/>
        </w:rPr>
        <w:t xml:space="preserve"> a </w:t>
      </w:r>
      <w:r w:rsidRPr="00A6092D">
        <w:rPr>
          <w:rFonts w:ascii="Times New Roman" w:hAnsi="Times New Roman"/>
          <w:color w:val="000000" w:themeColor="text1"/>
        </w:rPr>
        <w:t>small wire</w:t>
      </w:r>
      <w:r w:rsidR="00E37C36">
        <w:rPr>
          <w:rFonts w:ascii="Times New Roman" w:hAnsi="Times New Roman"/>
          <w:color w:val="000000" w:themeColor="text1"/>
        </w:rPr>
        <w:t xml:space="preserve"> and inserted the wire into the sand.  </w:t>
      </w:r>
      <w:r w:rsidR="00DE4CC8">
        <w:rPr>
          <w:rFonts w:ascii="Times New Roman" w:hAnsi="Times New Roman"/>
          <w:color w:val="000000" w:themeColor="text1"/>
        </w:rPr>
        <w:t xml:space="preserve">We </w:t>
      </w:r>
      <w:r w:rsidR="00E37C36">
        <w:rPr>
          <w:rFonts w:ascii="Times New Roman" w:hAnsi="Times New Roman"/>
          <w:color w:val="000000" w:themeColor="text1"/>
        </w:rPr>
        <w:t xml:space="preserve">then </w:t>
      </w:r>
      <w:r w:rsidR="00DE4CC8">
        <w:rPr>
          <w:rFonts w:ascii="Times New Roman" w:hAnsi="Times New Roman"/>
          <w:color w:val="000000" w:themeColor="text1"/>
        </w:rPr>
        <w:t>pressed each seed into the sand or the moss surface</w:t>
      </w:r>
      <w:r w:rsidR="00E37C36">
        <w:rPr>
          <w:rFonts w:ascii="Times New Roman" w:hAnsi="Times New Roman"/>
          <w:color w:val="000000" w:themeColor="text1"/>
        </w:rPr>
        <w:t xml:space="preserve"> of the patches</w:t>
      </w:r>
      <w:r w:rsidRPr="00A6092D">
        <w:rPr>
          <w:rFonts w:ascii="Times New Roman" w:hAnsi="Times New Roman"/>
          <w:color w:val="000000" w:themeColor="text1"/>
        </w:rPr>
        <w:t xml:space="preserve">. Seeds of both species were collected from the field site in the fall of 2009. The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were planted in late December 2009 and</w:t>
      </w:r>
      <w:r w:rsidR="00FF095D">
        <w:rPr>
          <w:rFonts w:ascii="Times New Roman" w:hAnsi="Times New Roman"/>
          <w:color w:val="000000" w:themeColor="text1"/>
        </w:rPr>
        <w:t xml:space="preserve"> </w:t>
      </w:r>
      <w:r w:rsidRPr="00A6092D">
        <w:rPr>
          <w:rFonts w:ascii="Times New Roman" w:hAnsi="Times New Roman"/>
          <w:color w:val="000000" w:themeColor="text1"/>
        </w:rPr>
        <w:t xml:space="preserve">the </w:t>
      </w:r>
      <w:r w:rsidRPr="00A6092D">
        <w:rPr>
          <w:rFonts w:ascii="Times New Roman" w:hAnsi="Times New Roman"/>
          <w:i/>
          <w:color w:val="000000" w:themeColor="text1"/>
        </w:rPr>
        <w:t>Vulpia</w:t>
      </w:r>
      <w:r w:rsidRPr="00A6092D">
        <w:rPr>
          <w:rFonts w:ascii="Times New Roman" w:hAnsi="Times New Roman"/>
          <w:color w:val="000000" w:themeColor="text1"/>
        </w:rPr>
        <w:t xml:space="preserve"> seeds were planted a few weeks later in January of 2010</w:t>
      </w:r>
      <w:r w:rsidR="00FF095D">
        <w:rPr>
          <w:rFonts w:ascii="Times New Roman" w:hAnsi="Times New Roman"/>
          <w:color w:val="000000" w:themeColor="text1"/>
        </w:rPr>
        <w:t xml:space="preserve"> in separate blocks</w:t>
      </w:r>
      <w:r w:rsidRPr="00A6092D">
        <w:rPr>
          <w:rFonts w:ascii="Times New Roman" w:hAnsi="Times New Roman"/>
          <w:color w:val="000000" w:themeColor="text1"/>
        </w:rPr>
        <w:t xml:space="preserve">. </w:t>
      </w:r>
    </w:p>
    <w:p w14:paraId="3E5C34EB" w14:textId="0BEEACCB" w:rsidR="006F26CF" w:rsidRDefault="00315A57" w:rsidP="00701C44">
      <w:pPr>
        <w:pStyle w:val="BodyA"/>
        <w:spacing w:line="480" w:lineRule="auto"/>
        <w:ind w:firstLine="720"/>
        <w:rPr>
          <w:rFonts w:ascii="Times New Roman" w:hAnsi="Times New Roman"/>
          <w:color w:val="000000" w:themeColor="text1"/>
        </w:rPr>
      </w:pPr>
      <w:r>
        <w:rPr>
          <w:rFonts w:ascii="Times New Roman" w:hAnsi="Times New Roman"/>
          <w:color w:val="000000" w:themeColor="text1"/>
        </w:rPr>
        <w:t>S</w:t>
      </w:r>
      <w:r w:rsidRPr="00A6092D">
        <w:rPr>
          <w:rFonts w:ascii="Times New Roman" w:hAnsi="Times New Roman"/>
          <w:color w:val="000000" w:themeColor="text1"/>
        </w:rPr>
        <w:t>tarting in January 2010</w:t>
      </w:r>
      <w:r>
        <w:rPr>
          <w:rFonts w:ascii="Times New Roman" w:hAnsi="Times New Roman"/>
          <w:color w:val="000000" w:themeColor="text1"/>
        </w:rPr>
        <w:t>, w</w:t>
      </w:r>
      <w:r w:rsidR="00AF68FE" w:rsidRPr="00A6092D">
        <w:rPr>
          <w:rFonts w:ascii="Times New Roman" w:hAnsi="Times New Roman"/>
          <w:color w:val="000000" w:themeColor="text1"/>
        </w:rPr>
        <w:t xml:space="preserve">e </w:t>
      </w:r>
      <w:r w:rsidR="005B2A52">
        <w:rPr>
          <w:rFonts w:ascii="Times New Roman" w:hAnsi="Times New Roman"/>
          <w:color w:val="000000" w:themeColor="text1"/>
        </w:rPr>
        <w:t>visited the experimental patches</w:t>
      </w:r>
      <w:r w:rsidRPr="00A6092D">
        <w:rPr>
          <w:rFonts w:ascii="Times New Roman" w:hAnsi="Times New Roman"/>
          <w:color w:val="000000" w:themeColor="text1"/>
        </w:rPr>
        <w:t xml:space="preserve"> </w:t>
      </w:r>
      <w:r w:rsidR="00AF68FE" w:rsidRPr="00A6092D">
        <w:rPr>
          <w:rFonts w:ascii="Times New Roman" w:hAnsi="Times New Roman"/>
          <w:color w:val="000000" w:themeColor="text1"/>
        </w:rPr>
        <w:t>roughly once every two weeks. Because seeds were glued to wire</w:t>
      </w:r>
      <w:r w:rsidR="00FF095D">
        <w:rPr>
          <w:rFonts w:ascii="Times New Roman" w:hAnsi="Times New Roman"/>
          <w:color w:val="000000" w:themeColor="text1"/>
        </w:rPr>
        <w:t>s</w:t>
      </w:r>
      <w:r w:rsidR="00AF68FE" w:rsidRPr="00A6092D">
        <w:rPr>
          <w:rFonts w:ascii="Times New Roman" w:hAnsi="Times New Roman"/>
          <w:color w:val="000000" w:themeColor="text1"/>
        </w:rPr>
        <w:t xml:space="preserve"> in each patch</w:t>
      </w:r>
      <w:r w:rsidR="008735B6">
        <w:rPr>
          <w:rFonts w:ascii="Times New Roman" w:hAnsi="Times New Roman"/>
          <w:color w:val="000000" w:themeColor="text1"/>
        </w:rPr>
        <w:t>,</w:t>
      </w:r>
      <w:r w:rsidR="00AF68FE" w:rsidRPr="00A6092D">
        <w:rPr>
          <w:rFonts w:ascii="Times New Roman" w:hAnsi="Times New Roman"/>
          <w:color w:val="000000" w:themeColor="text1"/>
        </w:rPr>
        <w:t xml:space="preserve"> we were able to easily distinguish between plants germinating from the seeds we planted </w:t>
      </w:r>
      <w:r w:rsidR="008735B6">
        <w:rPr>
          <w:rFonts w:ascii="Times New Roman" w:hAnsi="Times New Roman"/>
          <w:color w:val="000000" w:themeColor="text1"/>
        </w:rPr>
        <w:t>from</w:t>
      </w:r>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plants emerging from the natural seed bank. We weeded out all other </w:t>
      </w:r>
      <w:r w:rsidR="00C45911">
        <w:rPr>
          <w:rFonts w:ascii="Times New Roman" w:hAnsi="Times New Roman"/>
          <w:color w:val="000000" w:themeColor="text1"/>
        </w:rPr>
        <w:t>seedlings</w:t>
      </w:r>
      <w:r w:rsidR="00AF68FE" w:rsidRPr="00A6092D">
        <w:rPr>
          <w:rFonts w:ascii="Times New Roman" w:hAnsi="Times New Roman"/>
          <w:color w:val="000000" w:themeColor="text1"/>
        </w:rPr>
        <w:t xml:space="preserve"> within the experimental patches</w:t>
      </w:r>
      <w:r w:rsidR="008F595E">
        <w:rPr>
          <w:rFonts w:ascii="Times New Roman" w:hAnsi="Times New Roman"/>
          <w:color w:val="000000" w:themeColor="text1"/>
        </w:rPr>
        <w:t xml:space="preserve"> to eliminate the effect of competition between our focal </w:t>
      </w:r>
      <w:r w:rsidR="005B2A52">
        <w:rPr>
          <w:rFonts w:ascii="Times New Roman" w:hAnsi="Times New Roman"/>
          <w:color w:val="000000" w:themeColor="text1"/>
        </w:rPr>
        <w:t xml:space="preserve">plants </w:t>
      </w:r>
      <w:r w:rsidR="008F595E">
        <w:rPr>
          <w:rFonts w:ascii="Times New Roman" w:hAnsi="Times New Roman"/>
          <w:color w:val="000000" w:themeColor="text1"/>
        </w:rPr>
        <w:t>and other</w:t>
      </w:r>
      <w:r w:rsidR="00C45911">
        <w:rPr>
          <w:rFonts w:ascii="Times New Roman" w:hAnsi="Times New Roman"/>
          <w:color w:val="000000" w:themeColor="text1"/>
        </w:rPr>
        <w:t xml:space="preserve"> vascular</w:t>
      </w:r>
      <w:r w:rsidR="008F595E">
        <w:rPr>
          <w:rFonts w:ascii="Times New Roman" w:hAnsi="Times New Roman"/>
          <w:color w:val="000000" w:themeColor="text1"/>
        </w:rPr>
        <w:t xml:space="preserve"> plants.</w:t>
      </w:r>
      <w:r w:rsidR="00AF68FE" w:rsidRPr="00A6092D">
        <w:rPr>
          <w:rFonts w:ascii="Times New Roman" w:hAnsi="Times New Roman"/>
          <w:color w:val="000000" w:themeColor="text1"/>
        </w:rPr>
        <w:t xml:space="preserve"> In May 2010, the surviving plants produced inflorescences and began to senesce. </w:t>
      </w:r>
      <w:r w:rsidR="008735B6">
        <w:rPr>
          <w:rFonts w:ascii="Times New Roman" w:hAnsi="Times New Roman"/>
          <w:color w:val="000000" w:themeColor="text1"/>
        </w:rPr>
        <w:t>At this time, w</w:t>
      </w:r>
      <w:r w:rsidR="00AF68FE" w:rsidRPr="00A6092D">
        <w:rPr>
          <w:rFonts w:ascii="Times New Roman" w:hAnsi="Times New Roman"/>
          <w:color w:val="000000" w:themeColor="text1"/>
        </w:rPr>
        <w:t>e counted the total number of</w:t>
      </w:r>
      <w:r w:rsidR="00C45911">
        <w:rPr>
          <w:rFonts w:ascii="Times New Roman" w:hAnsi="Times New Roman"/>
          <w:color w:val="000000" w:themeColor="text1"/>
        </w:rPr>
        <w:t xml:space="preserve"> surviving</w:t>
      </w:r>
      <w:r w:rsidR="00AF68FE" w:rsidRPr="00A6092D">
        <w:rPr>
          <w:rFonts w:ascii="Times New Roman" w:hAnsi="Times New Roman"/>
          <w:color w:val="000000" w:themeColor="text1"/>
        </w:rPr>
        <w:t xml:space="preserve"> plants</w:t>
      </w:r>
      <w:r w:rsidR="00C45911">
        <w:rPr>
          <w:rFonts w:ascii="Times New Roman" w:hAnsi="Times New Roman"/>
          <w:color w:val="000000" w:themeColor="text1"/>
        </w:rPr>
        <w:t xml:space="preserve"> in each patch, harvested their aboveground biomass and counted the total number of inflorescences</w:t>
      </w:r>
      <w:r w:rsidR="00AF68FE" w:rsidRPr="00A6092D">
        <w:rPr>
          <w:rFonts w:ascii="Times New Roman" w:hAnsi="Times New Roman"/>
          <w:color w:val="000000" w:themeColor="text1"/>
        </w:rPr>
        <w:t xml:space="preserve">. </w:t>
      </w:r>
      <w:r w:rsidR="005B2A52">
        <w:rPr>
          <w:rFonts w:ascii="Times New Roman" w:hAnsi="Times New Roman"/>
          <w:color w:val="000000" w:themeColor="text1"/>
        </w:rPr>
        <w:t>Total</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aboveground biomass from </w:t>
      </w:r>
      <w:r w:rsidR="005B2A52">
        <w:rPr>
          <w:rFonts w:ascii="Times New Roman" w:hAnsi="Times New Roman"/>
          <w:color w:val="000000" w:themeColor="text1"/>
        </w:rPr>
        <w:t>all focal plants surviving in each</w:t>
      </w:r>
      <w:r w:rsidR="005B2A52" w:rsidRPr="00A6092D">
        <w:rPr>
          <w:rFonts w:ascii="Times New Roman" w:hAnsi="Times New Roman"/>
          <w:color w:val="000000" w:themeColor="text1"/>
        </w:rPr>
        <w:t xml:space="preserve"> </w:t>
      </w:r>
      <w:r w:rsidR="00AF68FE" w:rsidRPr="00A6092D">
        <w:rPr>
          <w:rFonts w:ascii="Times New Roman" w:hAnsi="Times New Roman"/>
          <w:color w:val="000000" w:themeColor="text1"/>
        </w:rPr>
        <w:t>patch was</w:t>
      </w:r>
      <w:r w:rsidR="005B2A52">
        <w:rPr>
          <w:rFonts w:ascii="Times New Roman" w:hAnsi="Times New Roman"/>
          <w:color w:val="000000" w:themeColor="text1"/>
        </w:rPr>
        <w:t xml:space="preserve"> </w:t>
      </w:r>
      <w:r w:rsidR="00AF68FE" w:rsidRPr="00A6092D">
        <w:rPr>
          <w:rFonts w:ascii="Times New Roman" w:hAnsi="Times New Roman"/>
          <w:color w:val="000000" w:themeColor="text1"/>
        </w:rPr>
        <w:t xml:space="preserve">dried at 60°C for 48 </w:t>
      </w:r>
      <w:proofErr w:type="spellStart"/>
      <w:r w:rsidR="008735B6">
        <w:rPr>
          <w:rFonts w:ascii="Times New Roman" w:hAnsi="Times New Roman"/>
          <w:color w:val="000000" w:themeColor="text1"/>
        </w:rPr>
        <w:t>hr</w:t>
      </w:r>
      <w:proofErr w:type="spellEnd"/>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and weighed to the nearest milligram. </w:t>
      </w:r>
    </w:p>
    <w:p w14:paraId="7267005F" w14:textId="77777777" w:rsidR="006F26CF" w:rsidRPr="00A6092D" w:rsidRDefault="00AF68FE" w:rsidP="007749DB">
      <w:pPr>
        <w:pStyle w:val="Heading2"/>
        <w:spacing w:before="0" w:after="0"/>
        <w:ind w:firstLine="0"/>
        <w:rPr>
          <w:color w:val="000000" w:themeColor="text1"/>
        </w:rPr>
      </w:pPr>
      <w:r w:rsidRPr="00A6092D">
        <w:rPr>
          <w:color w:val="000000" w:themeColor="text1"/>
        </w:rPr>
        <w:t>Statistical Analyses</w:t>
      </w:r>
    </w:p>
    <w:p w14:paraId="74863704" w14:textId="68C17E2C"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lastRenderedPageBreak/>
        <w:tab/>
      </w:r>
      <w:r w:rsidR="005B2A52">
        <w:rPr>
          <w:rFonts w:ascii="Times New Roman" w:hAnsi="Times New Roman"/>
          <w:color w:val="000000" w:themeColor="text1"/>
        </w:rPr>
        <w:t>W</w:t>
      </w:r>
      <w:r w:rsidR="00DD1194" w:rsidRPr="00A6092D">
        <w:rPr>
          <w:rFonts w:ascii="Times New Roman" w:hAnsi="Times New Roman"/>
          <w:color w:val="000000" w:themeColor="text1"/>
        </w:rPr>
        <w:t xml:space="preserve">e </w:t>
      </w:r>
      <w:r w:rsidRPr="00A6092D">
        <w:rPr>
          <w:rFonts w:ascii="Times New Roman" w:hAnsi="Times New Roman"/>
          <w:color w:val="000000" w:themeColor="text1"/>
        </w:rPr>
        <w:t>used logistic regression to determine whether</w:t>
      </w:r>
      <w:r w:rsidR="00694AD6">
        <w:rPr>
          <w:rFonts w:ascii="Times New Roman" w:hAnsi="Times New Roman"/>
          <w:color w:val="000000" w:themeColor="text1"/>
        </w:rPr>
        <w:t xml:space="preserve"> </w:t>
      </w:r>
      <w:r w:rsidRPr="00A6092D">
        <w:rPr>
          <w:rFonts w:ascii="Times New Roman" w:hAnsi="Times New Roman"/>
          <w:color w:val="000000" w:themeColor="text1"/>
        </w:rPr>
        <w:t xml:space="preserve">vascular plants were associated with moss patches and whether the association between </w:t>
      </w:r>
      <w:r w:rsidR="00694AD6">
        <w:rPr>
          <w:rFonts w:ascii="Times New Roman" w:hAnsi="Times New Roman"/>
          <w:color w:val="000000" w:themeColor="text1"/>
        </w:rPr>
        <w:t>vascular plants</w:t>
      </w:r>
      <w:r w:rsidR="00694AD6" w:rsidRPr="00A6092D">
        <w:rPr>
          <w:rFonts w:ascii="Times New Roman" w:hAnsi="Times New Roman"/>
          <w:color w:val="000000" w:themeColor="text1"/>
        </w:rPr>
        <w:t xml:space="preserve"> </w:t>
      </w:r>
      <w:r w:rsidRPr="00A6092D">
        <w:rPr>
          <w:rFonts w:ascii="Times New Roman" w:hAnsi="Times New Roman"/>
          <w:color w:val="000000" w:themeColor="text1"/>
        </w:rPr>
        <w:t xml:space="preserve">and moss changed across the </w:t>
      </w:r>
      <w:r w:rsidR="001D30AE">
        <w:rPr>
          <w:rFonts w:ascii="Times New Roman" w:hAnsi="Times New Roman"/>
          <w:color w:val="000000" w:themeColor="text1"/>
        </w:rPr>
        <w:t>environmental</w:t>
      </w:r>
      <w:r w:rsidR="001D30AE" w:rsidRPr="00A6092D">
        <w:rPr>
          <w:rFonts w:ascii="Times New Roman" w:hAnsi="Times New Roman"/>
          <w:color w:val="000000" w:themeColor="text1"/>
        </w:rPr>
        <w:t xml:space="preserve"> </w:t>
      </w:r>
      <w:r w:rsidRPr="00A6092D">
        <w:rPr>
          <w:rFonts w:ascii="Times New Roman" w:hAnsi="Times New Roman"/>
          <w:color w:val="000000" w:themeColor="text1"/>
        </w:rPr>
        <w:t xml:space="preserve">gradient. </w:t>
      </w:r>
      <w:r w:rsidR="00BA2102">
        <w:rPr>
          <w:rFonts w:ascii="Times New Roman" w:hAnsi="Times New Roman"/>
          <w:color w:val="000000" w:themeColor="text1"/>
        </w:rPr>
        <w:t xml:space="preserve">For this analysis we only included points falling outside of shrubs. </w:t>
      </w:r>
      <w:r w:rsidRPr="00A6092D">
        <w:rPr>
          <w:rFonts w:ascii="Times New Roman" w:hAnsi="Times New Roman"/>
          <w:color w:val="000000" w:themeColor="text1"/>
        </w:rPr>
        <w:t>We modeled the probability of a vascular plant occurring at each sampling point as a function of gradient position (m</w:t>
      </w:r>
      <w:r w:rsidR="00DD1194">
        <w:rPr>
          <w:rFonts w:ascii="Times New Roman" w:hAnsi="Times New Roman"/>
          <w:color w:val="000000" w:themeColor="text1"/>
        </w:rPr>
        <w:t>eters</w:t>
      </w:r>
      <w:r w:rsidRPr="00A6092D">
        <w:rPr>
          <w:rFonts w:ascii="Times New Roman" w:hAnsi="Times New Roman"/>
          <w:color w:val="000000" w:themeColor="text1"/>
        </w:rPr>
        <w:t xml:space="preserve"> away from the SE end of the gradient), </w:t>
      </w:r>
      <w:r w:rsidR="00FC4F1B">
        <w:rPr>
          <w:rFonts w:ascii="Times New Roman" w:hAnsi="Times New Roman"/>
          <w:color w:val="000000" w:themeColor="text1"/>
        </w:rPr>
        <w:t>moss presence</w:t>
      </w:r>
      <w:r w:rsidRPr="00A6092D">
        <w:rPr>
          <w:rFonts w:ascii="Times New Roman" w:hAnsi="Times New Roman"/>
          <w:color w:val="000000" w:themeColor="text1"/>
        </w:rPr>
        <w:t xml:space="preserve"> (either moss patch or bare sand) and the interaction between these two factors. When residual deviance was greater than residual degrees of freedom, we used a quasibinomial model as recommended by Crawley (2007). </w:t>
      </w:r>
      <w:r w:rsidR="00682FCF">
        <w:rPr>
          <w:rFonts w:ascii="Times New Roman" w:hAnsi="Times New Roman"/>
          <w:color w:val="000000" w:themeColor="text1"/>
        </w:rPr>
        <w:t xml:space="preserve">We fit separate models for all vascular plant species together, for exotic species, for native species and for the target exotic annual grasses, </w:t>
      </w:r>
      <w:r w:rsidR="00682FCF" w:rsidRPr="008439C2">
        <w:rPr>
          <w:rFonts w:ascii="Times New Roman" w:hAnsi="Times New Roman"/>
          <w:i/>
          <w:color w:val="000000" w:themeColor="text1"/>
        </w:rPr>
        <w:t>Vulpia</w:t>
      </w:r>
      <w:r w:rsidR="00682FCF">
        <w:rPr>
          <w:rFonts w:ascii="Times New Roman" w:hAnsi="Times New Roman"/>
          <w:color w:val="000000" w:themeColor="text1"/>
        </w:rPr>
        <w:t xml:space="preserve"> and </w:t>
      </w:r>
      <w:r w:rsidR="00682FCF" w:rsidRPr="008439C2">
        <w:rPr>
          <w:rFonts w:ascii="Times New Roman" w:hAnsi="Times New Roman"/>
          <w:i/>
          <w:color w:val="000000" w:themeColor="text1"/>
        </w:rPr>
        <w:t>Bromu</w:t>
      </w:r>
      <w:r w:rsidR="00682FCF">
        <w:rPr>
          <w:rFonts w:ascii="Times New Roman" w:hAnsi="Times New Roman"/>
          <w:i/>
          <w:color w:val="000000" w:themeColor="text1"/>
        </w:rPr>
        <w:t xml:space="preserve">s, </w:t>
      </w:r>
      <w:r w:rsidR="00682FCF">
        <w:rPr>
          <w:rFonts w:ascii="Times New Roman" w:hAnsi="Times New Roman"/>
          <w:color w:val="000000" w:themeColor="text1"/>
        </w:rPr>
        <w:t xml:space="preserve">together.  </w:t>
      </w:r>
      <w:r w:rsidRPr="00A6092D">
        <w:rPr>
          <w:rFonts w:ascii="Times New Roman" w:hAnsi="Times New Roman"/>
          <w:color w:val="000000" w:themeColor="text1"/>
        </w:rPr>
        <w:t xml:space="preserve">We tested significance of the gradient effect, the micro-habitat effect </w:t>
      </w:r>
      <w:r w:rsidR="00694AD6">
        <w:rPr>
          <w:rFonts w:ascii="Times New Roman" w:hAnsi="Times New Roman"/>
          <w:color w:val="000000" w:themeColor="text1"/>
        </w:rPr>
        <w:t xml:space="preserve">(moss covered or bare sand) </w:t>
      </w:r>
      <w:r w:rsidRPr="00A6092D">
        <w:rPr>
          <w:rFonts w:ascii="Times New Roman" w:hAnsi="Times New Roman"/>
          <w:color w:val="000000" w:themeColor="text1"/>
        </w:rPr>
        <w:t xml:space="preserve">and their interaction </w:t>
      </w:r>
      <w:r w:rsidR="00F03F94">
        <w:rPr>
          <w:rFonts w:ascii="Times New Roman" w:hAnsi="Times New Roman"/>
          <w:color w:val="000000" w:themeColor="text1"/>
        </w:rPr>
        <w:t>by comparing model deviance with F</w:t>
      </w:r>
      <w:r w:rsidR="00DF2FED">
        <w:rPr>
          <w:rFonts w:ascii="Times New Roman" w:hAnsi="Times New Roman"/>
          <w:color w:val="000000" w:themeColor="text1"/>
        </w:rPr>
        <w:t>-</w:t>
      </w:r>
      <w:r w:rsidR="00694AD6">
        <w:rPr>
          <w:rFonts w:ascii="Times New Roman" w:hAnsi="Times New Roman"/>
          <w:color w:val="000000" w:themeColor="text1"/>
        </w:rPr>
        <w:t>tests</w:t>
      </w:r>
      <w:r w:rsidRPr="00A6092D">
        <w:rPr>
          <w:rFonts w:ascii="Times New Roman" w:hAnsi="Times New Roman"/>
          <w:color w:val="000000" w:themeColor="text1"/>
        </w:rPr>
        <w:t xml:space="preserve"> in R</w:t>
      </w:r>
      <w:r w:rsidR="00F03F94">
        <w:rPr>
          <w:rFonts w:ascii="Times New Roman" w:hAnsi="Times New Roman"/>
          <w:color w:val="000000" w:themeColor="text1"/>
        </w:rPr>
        <w:t xml:space="preserve"> </w:t>
      </w:r>
      <w:r w:rsidR="00F03F94">
        <w:rPr>
          <w:rFonts w:ascii="Times New Roman" w:hAnsi="Times New Roman"/>
          <w:color w:val="000000" w:themeColor="text1"/>
        </w:rPr>
        <w:fldChar w:fldCharType="begin"/>
      </w:r>
      <w:r w:rsidR="00F03F94">
        <w:rPr>
          <w:rFonts w:ascii="Times New Roman" w:hAnsi="Times New Roman"/>
          <w:color w:val="000000" w:themeColor="text1"/>
        </w:rPr>
        <w:instrText xml:space="preserve"> ADDIN ZOTERO_ITEM CSL_CITATION {"citationID":"f3Bju7iD","properties":{"formattedCitation":"(R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F03F94">
        <w:rPr>
          <w:rFonts w:ascii="Times New Roman" w:hAnsi="Times New Roman"/>
          <w:color w:val="000000" w:themeColor="text1"/>
        </w:rPr>
        <w:fldChar w:fldCharType="separate"/>
      </w:r>
      <w:r w:rsidR="00F03F94">
        <w:rPr>
          <w:rFonts w:ascii="Times New Roman" w:hAnsi="Times New Roman"/>
          <w:noProof/>
          <w:color w:val="000000" w:themeColor="text1"/>
        </w:rPr>
        <w:t>(R Core Team 2015)</w:t>
      </w:r>
      <w:r w:rsidR="00F03F94">
        <w:rPr>
          <w:rFonts w:ascii="Times New Roman" w:hAnsi="Times New Roman"/>
          <w:color w:val="000000" w:themeColor="text1"/>
        </w:rPr>
        <w:fldChar w:fldCharType="end"/>
      </w:r>
      <w:r w:rsidRPr="00A6092D">
        <w:rPr>
          <w:rFonts w:ascii="Times New Roman" w:hAnsi="Times New Roman"/>
          <w:color w:val="000000" w:themeColor="text1"/>
        </w:rPr>
        <w:t>.</w:t>
      </w:r>
      <w:r w:rsidR="00DD1194">
        <w:rPr>
          <w:rFonts w:ascii="Times New Roman" w:hAnsi="Times New Roman"/>
          <w:color w:val="000000" w:themeColor="text1"/>
        </w:rPr>
        <w:t xml:space="preserve"> </w:t>
      </w:r>
      <w:r w:rsidR="00445D29">
        <w:rPr>
          <w:rFonts w:ascii="Times New Roman" w:hAnsi="Times New Roman"/>
          <w:color w:val="000000" w:themeColor="text1"/>
        </w:rPr>
        <w:t xml:space="preserve"> </w:t>
      </w:r>
    </w:p>
    <w:p w14:paraId="0EB1DD87" w14:textId="5377F714" w:rsidR="006F26CF" w:rsidRPr="00A6092D" w:rsidRDefault="00AF68FE" w:rsidP="001E19A3">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 xml:space="preserve">We used logistic regression to model how </w:t>
      </w:r>
      <w:r w:rsidR="003C080C">
        <w:rPr>
          <w:rFonts w:ascii="Times New Roman" w:hAnsi="Times New Roman"/>
          <w:color w:val="000000" w:themeColor="text1"/>
        </w:rPr>
        <w:t xml:space="preserve">position on the </w:t>
      </w:r>
      <w:r w:rsidRPr="00A6092D">
        <w:rPr>
          <w:rFonts w:ascii="Times New Roman" w:hAnsi="Times New Roman"/>
          <w:color w:val="000000" w:themeColor="text1"/>
        </w:rPr>
        <w:t xml:space="preserve">environmental </w:t>
      </w:r>
      <w:r w:rsidR="003C080C">
        <w:rPr>
          <w:rFonts w:ascii="Times New Roman" w:hAnsi="Times New Roman"/>
          <w:color w:val="000000" w:themeColor="text1"/>
        </w:rPr>
        <w:t xml:space="preserve">gradient </w:t>
      </w:r>
      <w:r w:rsidRPr="00A6092D">
        <w:rPr>
          <w:rFonts w:ascii="Times New Roman" w:hAnsi="Times New Roman"/>
          <w:color w:val="000000" w:themeColor="text1"/>
        </w:rPr>
        <w:t>(</w:t>
      </w:r>
      <w:r w:rsidR="003C080C">
        <w:rPr>
          <w:rFonts w:ascii="Times New Roman" w:hAnsi="Times New Roman"/>
          <w:color w:val="000000" w:themeColor="text1"/>
        </w:rPr>
        <w:t>SE vs. NW end of the gradient</w:t>
      </w:r>
      <w:r w:rsidRPr="00A6092D">
        <w:rPr>
          <w:rFonts w:ascii="Times New Roman" w:hAnsi="Times New Roman"/>
          <w:color w:val="000000" w:themeColor="text1"/>
        </w:rPr>
        <w:t xml:space="preserve">) and treatment (moss removed, moss </w:t>
      </w:r>
      <w:r w:rsidR="00DD1194">
        <w:rPr>
          <w:rFonts w:ascii="Times New Roman" w:hAnsi="Times New Roman"/>
          <w:color w:val="000000" w:themeColor="text1"/>
        </w:rPr>
        <w:t>present</w:t>
      </w:r>
      <w:r w:rsidRPr="00A6092D">
        <w:rPr>
          <w:rFonts w:ascii="Times New Roman" w:hAnsi="Times New Roman"/>
          <w:color w:val="000000" w:themeColor="text1"/>
        </w:rPr>
        <w:t xml:space="preserve"> or bare sand) and their interaction affected the </w:t>
      </w:r>
      <w:r w:rsidR="00FC4F1B">
        <w:rPr>
          <w:rFonts w:ascii="Times New Roman" w:hAnsi="Times New Roman"/>
          <w:color w:val="000000" w:themeColor="text1"/>
        </w:rPr>
        <w:t>final number of</w:t>
      </w:r>
      <w:r w:rsidR="00FC4F1B" w:rsidRPr="00A6092D">
        <w:rPr>
          <w:rFonts w:ascii="Times New Roman" w:hAnsi="Times New Roman"/>
          <w:color w:val="000000" w:themeColor="text1"/>
        </w:rPr>
        <w:t xml:space="preserve"> </w:t>
      </w:r>
      <w:r w:rsidR="00694AD6">
        <w:rPr>
          <w:rFonts w:ascii="Times New Roman" w:hAnsi="Times New Roman"/>
          <w:color w:val="000000" w:themeColor="text1"/>
        </w:rPr>
        <w:t xml:space="preserve">surviving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00694AD6">
        <w:rPr>
          <w:rFonts w:ascii="Times New Roman" w:hAnsi="Times New Roman"/>
          <w:i/>
          <w:color w:val="000000" w:themeColor="text1"/>
        </w:rPr>
        <w:t xml:space="preserve"> </w:t>
      </w:r>
      <w:r w:rsidR="00FC4F1B">
        <w:rPr>
          <w:rFonts w:ascii="Times New Roman" w:hAnsi="Times New Roman"/>
          <w:color w:val="000000" w:themeColor="text1"/>
        </w:rPr>
        <w:t xml:space="preserve">plants in each </w:t>
      </w:r>
      <w:r w:rsidR="00694AD6">
        <w:rPr>
          <w:rFonts w:ascii="Times New Roman" w:hAnsi="Times New Roman"/>
          <w:color w:val="000000" w:themeColor="text1"/>
        </w:rPr>
        <w:t xml:space="preserve">experimental </w:t>
      </w:r>
      <w:r w:rsidR="00FC4F1B">
        <w:rPr>
          <w:rFonts w:ascii="Times New Roman" w:hAnsi="Times New Roman"/>
          <w:color w:val="000000" w:themeColor="text1"/>
        </w:rPr>
        <w:t xml:space="preserve">patch. </w:t>
      </w:r>
      <w:r w:rsidRPr="00A6092D">
        <w:rPr>
          <w:rFonts w:ascii="Times New Roman" w:hAnsi="Times New Roman"/>
          <w:color w:val="000000" w:themeColor="text1"/>
        </w:rPr>
        <w:t xml:space="preserve">Because we did not track </w:t>
      </w:r>
      <w:r w:rsidR="000D1556" w:rsidRPr="00A6092D">
        <w:rPr>
          <w:rFonts w:ascii="Times New Roman" w:hAnsi="Times New Roman"/>
          <w:color w:val="000000" w:themeColor="text1"/>
        </w:rPr>
        <w:t>individual</w:t>
      </w:r>
      <w:r w:rsidR="000D1556">
        <w:rPr>
          <w:rFonts w:ascii="Times New Roman" w:hAnsi="Times New Roman"/>
          <w:color w:val="000000" w:themeColor="text1"/>
        </w:rPr>
        <w:t xml:space="preserve"> germination and survival</w:t>
      </w:r>
      <w:r w:rsidRPr="00A6092D">
        <w:rPr>
          <w:rFonts w:ascii="Times New Roman" w:hAnsi="Times New Roman"/>
          <w:color w:val="000000" w:themeColor="text1"/>
        </w:rPr>
        <w:t xml:space="preserve">, our analysis focuses on the expected probability of </w:t>
      </w:r>
      <w:r w:rsidR="00F03F94">
        <w:rPr>
          <w:rFonts w:ascii="Times New Roman" w:hAnsi="Times New Roman"/>
          <w:color w:val="000000" w:themeColor="text1"/>
        </w:rPr>
        <w:t>one</w:t>
      </w:r>
      <w:r w:rsidRPr="00A6092D">
        <w:rPr>
          <w:rFonts w:ascii="Times New Roman" w:hAnsi="Times New Roman"/>
          <w:color w:val="000000" w:themeColor="text1"/>
        </w:rPr>
        <w:t xml:space="preserve"> of the five seeds planted in each patch transitioning to an adult plant at the end of the growing season. </w:t>
      </w:r>
      <w:r w:rsidR="00FC4F1B">
        <w:rPr>
          <w:rFonts w:ascii="Times New Roman" w:hAnsi="Times New Roman"/>
          <w:color w:val="000000" w:themeColor="text1"/>
        </w:rPr>
        <w:t>The model included t</w:t>
      </w:r>
      <w:r w:rsidR="00FC4F1B" w:rsidRPr="00A6092D">
        <w:rPr>
          <w:rFonts w:ascii="Times New Roman" w:hAnsi="Times New Roman"/>
          <w:color w:val="000000" w:themeColor="text1"/>
        </w:rPr>
        <w:t>reatmen</w:t>
      </w:r>
      <w:r w:rsidR="007D1539">
        <w:rPr>
          <w:rFonts w:ascii="Times New Roman" w:hAnsi="Times New Roman"/>
          <w:color w:val="000000" w:themeColor="text1"/>
        </w:rPr>
        <w:t>t</w:t>
      </w:r>
      <w:r w:rsidR="00FC4F1B">
        <w:rPr>
          <w:rFonts w:ascii="Times New Roman" w:hAnsi="Times New Roman"/>
          <w:color w:val="000000" w:themeColor="text1"/>
        </w:rPr>
        <w:t>,</w:t>
      </w:r>
      <w:r w:rsidRPr="00A6092D">
        <w:rPr>
          <w:rFonts w:ascii="Times New Roman" w:hAnsi="Times New Roman"/>
          <w:color w:val="000000" w:themeColor="text1"/>
        </w:rPr>
        <w:t xml:space="preserve"> </w:t>
      </w:r>
      <w:r w:rsidR="00006AF3">
        <w:rPr>
          <w:rFonts w:ascii="Times New Roman" w:hAnsi="Times New Roman"/>
          <w:color w:val="000000" w:themeColor="text1"/>
        </w:rPr>
        <w:t>gradient position</w:t>
      </w:r>
      <w:r w:rsidR="00006AF3" w:rsidRPr="00A6092D">
        <w:rPr>
          <w:rFonts w:ascii="Times New Roman" w:hAnsi="Times New Roman"/>
          <w:color w:val="000000" w:themeColor="text1"/>
        </w:rPr>
        <w:t xml:space="preserve"> </w:t>
      </w:r>
      <w:r w:rsidR="00FC4F1B">
        <w:rPr>
          <w:rFonts w:ascii="Times New Roman" w:hAnsi="Times New Roman"/>
          <w:color w:val="000000" w:themeColor="text1"/>
        </w:rPr>
        <w:t>and their interaction</w:t>
      </w:r>
      <w:r w:rsidR="00694AD6">
        <w:rPr>
          <w:rFonts w:ascii="Times New Roman" w:hAnsi="Times New Roman"/>
          <w:color w:val="000000" w:themeColor="text1"/>
        </w:rPr>
        <w:t xml:space="preserve"> as fixed effects</w:t>
      </w:r>
      <w:r w:rsidR="00FC4F1B">
        <w:rPr>
          <w:rFonts w:ascii="Times New Roman" w:hAnsi="Times New Roman"/>
          <w:color w:val="000000" w:themeColor="text1"/>
        </w:rPr>
        <w:t xml:space="preserve"> </w:t>
      </w:r>
      <w:r w:rsidRPr="00A6092D">
        <w:rPr>
          <w:rFonts w:ascii="Times New Roman" w:hAnsi="Times New Roman"/>
          <w:color w:val="000000" w:themeColor="text1"/>
        </w:rPr>
        <w:t xml:space="preserve">and the 18 experimental blocks </w:t>
      </w:r>
      <w:r w:rsidR="00694AD6">
        <w:rPr>
          <w:rFonts w:ascii="Times New Roman" w:hAnsi="Times New Roman"/>
          <w:color w:val="000000" w:themeColor="text1"/>
        </w:rPr>
        <w:t>a</w:t>
      </w:r>
      <w:r w:rsidRPr="00A6092D">
        <w:rPr>
          <w:rFonts w:ascii="Times New Roman" w:hAnsi="Times New Roman"/>
          <w:color w:val="000000" w:themeColor="text1"/>
        </w:rPr>
        <w:t xml:space="preserve">s random </w:t>
      </w:r>
      <w:r w:rsidR="00F945FE">
        <w:rPr>
          <w:rFonts w:ascii="Times New Roman" w:hAnsi="Times New Roman"/>
          <w:color w:val="000000" w:themeColor="text1"/>
        </w:rPr>
        <w:t>effects</w:t>
      </w:r>
      <w:r w:rsidRPr="00A6092D">
        <w:rPr>
          <w:rFonts w:ascii="Times New Roman" w:hAnsi="Times New Roman"/>
          <w:color w:val="000000" w:themeColor="text1"/>
        </w:rPr>
        <w:t>. We fit the model with</w:t>
      </w:r>
      <w:r w:rsidR="00AA7176" w:rsidRPr="00A6092D">
        <w:rPr>
          <w:rFonts w:ascii="Times New Roman" w:hAnsi="Times New Roman"/>
          <w:color w:val="000000" w:themeColor="text1"/>
        </w:rPr>
        <w:t xml:space="preserve"> </w:t>
      </w:r>
      <w:r w:rsidR="00031A4C">
        <w:rPr>
          <w:rFonts w:ascii="Times New Roman" w:hAnsi="Times New Roman"/>
          <w:color w:val="000000" w:themeColor="text1"/>
        </w:rPr>
        <w:t xml:space="preserve">a </w:t>
      </w:r>
      <w:r w:rsidR="00AA7176" w:rsidRPr="00A6092D">
        <w:rPr>
          <w:rFonts w:ascii="Times New Roman" w:hAnsi="Times New Roman"/>
          <w:color w:val="000000" w:themeColor="text1"/>
        </w:rPr>
        <w:t>generalized linear mixed effects model</w:t>
      </w:r>
      <w:r w:rsidR="00031A4C">
        <w:rPr>
          <w:rFonts w:ascii="Times New Roman" w:hAnsi="Times New Roman"/>
          <w:color w:val="000000" w:themeColor="text1"/>
        </w:rPr>
        <w:t xml:space="preserve"> </w:t>
      </w:r>
      <w:r w:rsidR="00434801">
        <w:rPr>
          <w:rFonts w:ascii="Times New Roman" w:hAnsi="Times New Roman"/>
          <w:color w:val="000000" w:themeColor="text1"/>
        </w:rPr>
        <w:t xml:space="preserve">with a logit link and </w:t>
      </w:r>
      <w:r w:rsidR="00031A4C">
        <w:rPr>
          <w:rFonts w:ascii="Times New Roman" w:hAnsi="Times New Roman"/>
          <w:color w:val="000000" w:themeColor="text1"/>
        </w:rPr>
        <w:t xml:space="preserve">binomial errors </w:t>
      </w:r>
      <w:r w:rsidR="00AA7176" w:rsidRPr="00A6092D">
        <w:rPr>
          <w:rFonts w:ascii="Times New Roman" w:hAnsi="Times New Roman"/>
          <w:color w:val="000000" w:themeColor="text1"/>
        </w:rPr>
        <w:t xml:space="preserve">in the lme4 package in R </w:t>
      </w:r>
      <w:r w:rsidR="00AA7176" w:rsidRPr="00A6092D">
        <w:rPr>
          <w:color w:val="000000" w:themeColor="text1"/>
        </w:rPr>
        <w:fldChar w:fldCharType="begin"/>
      </w:r>
      <w:r w:rsidR="00F03F94">
        <w:rPr>
          <w:rFonts w:ascii="Times New Roman" w:hAnsi="Times New Roman"/>
          <w:color w:val="000000" w:themeColor="text1"/>
        </w:rPr>
        <w:instrText xml:space="preserve"> ADDIN ZOTERO_ITEM CSL_CITATION {"citationID":"3fENnzPC","properties":{"formattedCitation":"(Bates et al. 2015)","plainCitation":"(Bates et al.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AA7176" w:rsidRPr="00A6092D">
        <w:rPr>
          <w:color w:val="000000" w:themeColor="text1"/>
        </w:rPr>
        <w:fldChar w:fldCharType="separate"/>
      </w:r>
      <w:r w:rsidR="00F03F94">
        <w:rPr>
          <w:rFonts w:ascii="Times New Roman" w:hAnsi="Times New Roman"/>
          <w:noProof/>
          <w:color w:val="000000" w:themeColor="text1"/>
        </w:rPr>
        <w:t>(Bates et al. 2015)</w:t>
      </w:r>
      <w:r w:rsidR="00AA7176" w:rsidRPr="00A6092D">
        <w:rPr>
          <w:color w:val="000000" w:themeColor="text1"/>
        </w:rPr>
        <w:fldChar w:fldCharType="end"/>
      </w:r>
      <w:r w:rsidRPr="00A6092D">
        <w:rPr>
          <w:rFonts w:ascii="Times New Roman" w:hAnsi="Times New Roman"/>
          <w:color w:val="000000" w:themeColor="text1"/>
        </w:rPr>
        <w:t xml:space="preserve">. </w:t>
      </w:r>
      <w:r w:rsidR="00031A4C">
        <w:rPr>
          <w:rFonts w:ascii="Times New Roman" w:hAnsi="Times New Roman"/>
          <w:color w:val="000000" w:themeColor="text1"/>
        </w:rPr>
        <w:t>We analyzed the log average aboveground biomass of each species using the same model structure but with</w:t>
      </w:r>
      <w:r w:rsidR="00DB3160">
        <w:rPr>
          <w:rFonts w:ascii="Times New Roman" w:hAnsi="Times New Roman"/>
          <w:color w:val="000000" w:themeColor="text1"/>
        </w:rPr>
        <w:t xml:space="preserve">in a </w:t>
      </w:r>
      <w:r w:rsidR="00434801">
        <w:rPr>
          <w:rFonts w:ascii="Times New Roman" w:hAnsi="Times New Roman"/>
          <w:color w:val="000000" w:themeColor="text1"/>
        </w:rPr>
        <w:t>linear model with</w:t>
      </w:r>
      <w:r w:rsidR="00031A4C">
        <w:rPr>
          <w:rFonts w:ascii="Times New Roman" w:hAnsi="Times New Roman"/>
          <w:color w:val="000000" w:themeColor="text1"/>
        </w:rPr>
        <w:t xml:space="preserve"> normal errors. </w:t>
      </w:r>
      <w:r w:rsidR="00DB3160">
        <w:rPr>
          <w:rFonts w:ascii="Times New Roman" w:hAnsi="Times New Roman"/>
          <w:color w:val="000000" w:themeColor="text1"/>
        </w:rPr>
        <w:t>Similarly, w</w:t>
      </w:r>
      <w:r w:rsidRPr="00A6092D">
        <w:rPr>
          <w:rFonts w:ascii="Times New Roman" w:hAnsi="Times New Roman"/>
          <w:color w:val="000000" w:themeColor="text1"/>
        </w:rPr>
        <w:t xml:space="preserve">e analyzed the number of inflorescences produced in each </w:t>
      </w:r>
      <w:r w:rsidR="00DB3160">
        <w:rPr>
          <w:rFonts w:ascii="Times New Roman" w:hAnsi="Times New Roman"/>
          <w:color w:val="000000" w:themeColor="text1"/>
        </w:rPr>
        <w:t xml:space="preserve">experimental </w:t>
      </w:r>
      <w:r w:rsidRPr="00A6092D">
        <w:rPr>
          <w:rFonts w:ascii="Times New Roman" w:hAnsi="Times New Roman"/>
          <w:color w:val="000000" w:themeColor="text1"/>
        </w:rPr>
        <w:t xml:space="preserve">patch using </w:t>
      </w:r>
      <w:r w:rsidR="00DB3160">
        <w:rPr>
          <w:rFonts w:ascii="Times New Roman" w:hAnsi="Times New Roman"/>
          <w:color w:val="000000" w:themeColor="text1"/>
        </w:rPr>
        <w:t xml:space="preserve">a </w:t>
      </w:r>
      <w:r w:rsidRPr="00A6092D">
        <w:rPr>
          <w:rFonts w:ascii="Times New Roman" w:hAnsi="Times New Roman"/>
          <w:color w:val="000000" w:themeColor="text1"/>
        </w:rPr>
        <w:t xml:space="preserve">generalized linear </w:t>
      </w:r>
      <w:r w:rsidR="00434801">
        <w:rPr>
          <w:rFonts w:ascii="Times New Roman" w:hAnsi="Times New Roman"/>
          <w:color w:val="000000" w:themeColor="text1"/>
        </w:rPr>
        <w:t>model</w:t>
      </w:r>
      <w:r w:rsidR="00434801" w:rsidRPr="00A6092D">
        <w:rPr>
          <w:rFonts w:ascii="Times New Roman" w:hAnsi="Times New Roman"/>
          <w:color w:val="000000" w:themeColor="text1"/>
        </w:rPr>
        <w:t xml:space="preserve"> </w:t>
      </w:r>
      <w:r w:rsidRPr="00A6092D">
        <w:rPr>
          <w:rFonts w:ascii="Times New Roman" w:hAnsi="Times New Roman"/>
          <w:color w:val="000000" w:themeColor="text1"/>
        </w:rPr>
        <w:t>with</w:t>
      </w:r>
      <w:r w:rsidR="00434801">
        <w:rPr>
          <w:rFonts w:ascii="Times New Roman" w:hAnsi="Times New Roman"/>
          <w:color w:val="000000" w:themeColor="text1"/>
        </w:rPr>
        <w:t xml:space="preserve"> a log-link and</w:t>
      </w:r>
      <w:r w:rsidRPr="00A6092D">
        <w:rPr>
          <w:rFonts w:ascii="Times New Roman" w:hAnsi="Times New Roman"/>
          <w:color w:val="000000" w:themeColor="text1"/>
        </w:rPr>
        <w:t xml:space="preserve"> quasi</w:t>
      </w:r>
      <w:r w:rsidR="00BA71D9">
        <w:rPr>
          <w:rFonts w:ascii="Times New Roman" w:hAnsi="Times New Roman"/>
          <w:color w:val="000000" w:themeColor="text1"/>
        </w:rPr>
        <w:t>-</w:t>
      </w:r>
      <w:proofErr w:type="spellStart"/>
      <w:r w:rsidRPr="00A6092D">
        <w:rPr>
          <w:rFonts w:ascii="Times New Roman" w:hAnsi="Times New Roman"/>
          <w:color w:val="000000" w:themeColor="text1"/>
        </w:rPr>
        <w:t>poisson</w:t>
      </w:r>
      <w:proofErr w:type="spellEnd"/>
      <w:r w:rsidRPr="00A6092D">
        <w:rPr>
          <w:rFonts w:ascii="Times New Roman" w:hAnsi="Times New Roman"/>
          <w:color w:val="000000" w:themeColor="text1"/>
        </w:rPr>
        <w:t xml:space="preserve"> errors. We used the number of </w:t>
      </w:r>
      <w:r w:rsidRPr="00A6092D">
        <w:rPr>
          <w:rFonts w:ascii="Times New Roman" w:hAnsi="Times New Roman"/>
          <w:color w:val="000000" w:themeColor="text1"/>
        </w:rPr>
        <w:lastRenderedPageBreak/>
        <w:t>surviving plants in each patch as an offset term</w:t>
      </w:r>
      <w:r w:rsidR="00DB3160">
        <w:rPr>
          <w:rFonts w:ascii="Times New Roman" w:hAnsi="Times New Roman"/>
          <w:color w:val="000000" w:themeColor="text1"/>
        </w:rPr>
        <w:t xml:space="preserve"> to control for varying number of surviving plants in each patch</w:t>
      </w:r>
      <w:r w:rsidRPr="00A6092D">
        <w:rPr>
          <w:rFonts w:ascii="Times New Roman" w:hAnsi="Times New Roman"/>
          <w:color w:val="000000" w:themeColor="text1"/>
        </w:rPr>
        <w:t>. We fit the</w:t>
      </w:r>
      <w:r w:rsidR="00FF095D">
        <w:rPr>
          <w:rFonts w:ascii="Times New Roman" w:hAnsi="Times New Roman"/>
          <w:color w:val="000000" w:themeColor="text1"/>
        </w:rPr>
        <w:t xml:space="preserve"> inflorescence </w:t>
      </w:r>
      <w:r w:rsidRPr="00A6092D">
        <w:rPr>
          <w:rFonts w:ascii="Times New Roman" w:hAnsi="Times New Roman"/>
          <w:color w:val="000000" w:themeColor="text1"/>
        </w:rPr>
        <w:t xml:space="preserve">data without the random block effects because models fit with the random effect failed to converge. </w:t>
      </w:r>
    </w:p>
    <w:p w14:paraId="588C4B26" w14:textId="26FB0C1E" w:rsidR="006F26CF" w:rsidRPr="00A6092D" w:rsidRDefault="00BD25A5" w:rsidP="007749DB">
      <w:pPr>
        <w:spacing w:after="0"/>
        <w:rPr>
          <w:color w:val="000000" w:themeColor="text1"/>
        </w:rPr>
      </w:pPr>
      <w:r>
        <w:rPr>
          <w:color w:val="000000" w:themeColor="text1"/>
        </w:rPr>
        <w:t xml:space="preserve">We </w:t>
      </w:r>
      <w:r w:rsidR="00F03F94">
        <w:rPr>
          <w:color w:val="000000" w:themeColor="text1"/>
        </w:rPr>
        <w:t>compared model deviance with</w:t>
      </w:r>
      <w:r>
        <w:rPr>
          <w:color w:val="000000" w:themeColor="text1"/>
        </w:rPr>
        <w:t xml:space="preserve"> </w:t>
      </w:r>
      <w:r w:rsidR="00434801" w:rsidRPr="001E19A3">
        <w:rPr>
          <w:i/>
          <w:color w:val="000000" w:themeColor="text1"/>
        </w:rPr>
        <w:t>X</w:t>
      </w:r>
      <w:r w:rsidR="00434801" w:rsidRPr="001E19A3">
        <w:rPr>
          <w:color w:val="000000" w:themeColor="text1"/>
          <w:vertAlign w:val="superscript"/>
        </w:rPr>
        <w:t>2</w:t>
      </w:r>
      <w:r w:rsidR="00340C50">
        <w:rPr>
          <w:color w:val="000000" w:themeColor="text1"/>
        </w:rPr>
        <w:t xml:space="preserve"> </w:t>
      </w:r>
      <w:r w:rsidR="00434801">
        <w:rPr>
          <w:color w:val="000000" w:themeColor="text1"/>
        </w:rPr>
        <w:t>or F-</w:t>
      </w:r>
      <w:r w:rsidR="00340C50">
        <w:rPr>
          <w:color w:val="000000" w:themeColor="text1"/>
        </w:rPr>
        <w:t>tests to</w:t>
      </w:r>
      <w:r w:rsidRPr="00A6092D">
        <w:rPr>
          <w:color w:val="000000" w:themeColor="text1"/>
        </w:rPr>
        <w:t xml:space="preserve"> </w:t>
      </w:r>
      <w:r w:rsidR="00E71449">
        <w:rPr>
          <w:color w:val="000000" w:themeColor="text1"/>
        </w:rPr>
        <w:t>evaluate</w:t>
      </w:r>
      <w:r>
        <w:rPr>
          <w:color w:val="000000" w:themeColor="text1"/>
        </w:rPr>
        <w:t xml:space="preserve"> </w:t>
      </w:r>
      <w:r w:rsidR="00AF68FE" w:rsidRPr="00A6092D">
        <w:rPr>
          <w:color w:val="000000" w:themeColor="text1"/>
        </w:rPr>
        <w:t xml:space="preserve">the significance of each of </w:t>
      </w:r>
      <w:r w:rsidR="00AF68FE" w:rsidRPr="009041B7">
        <w:rPr>
          <w:color w:val="000000" w:themeColor="text1"/>
        </w:rPr>
        <w:t>the fixed effects in the model</w:t>
      </w:r>
      <w:r w:rsidR="00F03F94" w:rsidRPr="009041B7">
        <w:rPr>
          <w:color w:val="000000" w:themeColor="text1"/>
        </w:rPr>
        <w:t>s</w:t>
      </w:r>
      <w:r w:rsidR="00AF68FE" w:rsidRPr="009041B7">
        <w:rPr>
          <w:color w:val="000000" w:themeColor="text1"/>
        </w:rPr>
        <w:t xml:space="preserve">. When </w:t>
      </w:r>
      <w:r w:rsidR="00434801" w:rsidRPr="009041B7">
        <w:rPr>
          <w:color w:val="000000" w:themeColor="text1"/>
        </w:rPr>
        <w:t xml:space="preserve">we found a significant treatment or treatment x </w:t>
      </w:r>
      <w:r w:rsidR="00006AF3" w:rsidRPr="009041B7">
        <w:rPr>
          <w:color w:val="000000" w:themeColor="text1"/>
        </w:rPr>
        <w:t xml:space="preserve">environmental gradient </w:t>
      </w:r>
      <w:r w:rsidR="00434801" w:rsidRPr="009041B7">
        <w:rPr>
          <w:color w:val="000000" w:themeColor="text1"/>
        </w:rPr>
        <w:t>effect</w:t>
      </w:r>
      <w:r w:rsidR="00E71449" w:rsidRPr="009041B7">
        <w:rPr>
          <w:color w:val="000000" w:themeColor="text1"/>
        </w:rPr>
        <w:t>,</w:t>
      </w:r>
      <w:r w:rsidR="00AF68FE" w:rsidRPr="009041B7">
        <w:rPr>
          <w:color w:val="000000" w:themeColor="text1"/>
        </w:rPr>
        <w:t xml:space="preserve"> we tested for significant pairwise differences between </w:t>
      </w:r>
      <w:r w:rsidR="00434801" w:rsidRPr="009041B7">
        <w:rPr>
          <w:color w:val="000000" w:themeColor="text1"/>
        </w:rPr>
        <w:t xml:space="preserve">the </w:t>
      </w:r>
      <w:r w:rsidR="00AF68FE" w:rsidRPr="009041B7">
        <w:rPr>
          <w:color w:val="000000" w:themeColor="text1"/>
        </w:rPr>
        <w:t>treatment</w:t>
      </w:r>
      <w:r w:rsidRPr="009041B7">
        <w:rPr>
          <w:color w:val="000000" w:themeColor="text1"/>
        </w:rPr>
        <w:t xml:space="preserve"> means</w:t>
      </w:r>
      <w:r w:rsidR="00AF68FE" w:rsidRPr="009041B7">
        <w:rPr>
          <w:color w:val="000000" w:themeColor="text1"/>
        </w:rPr>
        <w:t xml:space="preserve">. We adjusted for the multiple comparisons using the Šidák </w:t>
      </w:r>
      <w:r w:rsidR="002E5018" w:rsidRPr="009041B7">
        <w:rPr>
          <w:color w:val="000000" w:themeColor="text1"/>
        </w:rPr>
        <w:t xml:space="preserve">correction </w:t>
      </w:r>
      <w:r w:rsidRPr="009041B7">
        <w:rPr>
          <w:color w:val="000000" w:themeColor="text1"/>
        </w:rPr>
        <w:t>implemented with the</w:t>
      </w:r>
      <w:r w:rsidR="00AF68FE" w:rsidRPr="009041B7">
        <w:rPr>
          <w:color w:val="000000" w:themeColor="text1"/>
        </w:rPr>
        <w:t xml:space="preserve"> </w:t>
      </w:r>
      <w:r w:rsidRPr="009041B7">
        <w:rPr>
          <w:color w:val="000000" w:themeColor="text1"/>
        </w:rPr>
        <w:t>“</w:t>
      </w:r>
      <w:proofErr w:type="spellStart"/>
      <w:r w:rsidRPr="009041B7">
        <w:rPr>
          <w:color w:val="000000" w:themeColor="text1"/>
        </w:rPr>
        <w:t>emmeans</w:t>
      </w:r>
      <w:proofErr w:type="spellEnd"/>
      <w:r w:rsidRPr="009041B7">
        <w:rPr>
          <w:color w:val="000000" w:themeColor="text1"/>
        </w:rPr>
        <w:t xml:space="preserve">” </w:t>
      </w:r>
      <w:r w:rsidR="00AF68FE" w:rsidRPr="009041B7">
        <w:rPr>
          <w:color w:val="000000" w:themeColor="text1"/>
        </w:rPr>
        <w:t>package in R</w:t>
      </w:r>
      <w:r w:rsidR="000D1556" w:rsidRPr="009041B7">
        <w:rPr>
          <w:color w:val="000000" w:themeColor="text1"/>
        </w:rPr>
        <w:t xml:space="preserve"> </w:t>
      </w:r>
      <w:r w:rsidR="000D1556" w:rsidRPr="00380B5A">
        <w:rPr>
          <w:color w:val="000000" w:themeColor="text1"/>
        </w:rPr>
        <w:fldChar w:fldCharType="begin"/>
      </w:r>
      <w:r w:rsidR="000D1556" w:rsidRPr="009041B7">
        <w:rPr>
          <w:color w:val="000000" w:themeColor="text1"/>
        </w:rPr>
        <w:instrText xml:space="preserve"> ADDIN ZOTERO_ITEM CSL_CITATION {"citationID":"PPo94WiG","properties":{"formattedCitation":"(Lenth and Herv\\uc0\\u233{} 2015)","plainCitation":"(Lenth and Hervé 2015)","noteIndex":0},"citationItems":[{"id":1832,"uris":["http://zotero.org/users/688880/items/Z828HH6M"],"uri":["http://zotero.org/users/688880/items/Z828HH6M"],"itemData":{"id":1832,"type":"book","title":"lsmeans: Least-Squares Means","URL":"http://CRAN.R-project.org/package=lsmeans","note":"R package version 2.16","author":[{"family":"Lenth","given":"Russell V."},{"family":"Hervé","given":"Maxime"}],"issued":{"date-parts":[["2015"]]}}}],"schema":"https://github.com/citation-style-language/schema/raw/master/csl-citation.json"} </w:instrText>
      </w:r>
      <w:r w:rsidR="000D1556" w:rsidRPr="00380B5A">
        <w:rPr>
          <w:color w:val="000000" w:themeColor="text1"/>
        </w:rPr>
        <w:fldChar w:fldCharType="separate"/>
      </w:r>
      <w:r w:rsidR="000D1556" w:rsidRPr="009041B7">
        <w:rPr>
          <w:rFonts w:cs="Times New Roman"/>
          <w:color w:val="000000"/>
        </w:rPr>
        <w:t>(Lenth and Hervé 2015)</w:t>
      </w:r>
      <w:r w:rsidR="000D1556" w:rsidRPr="00380B5A">
        <w:rPr>
          <w:color w:val="000000" w:themeColor="text1"/>
        </w:rPr>
        <w:fldChar w:fldCharType="end"/>
      </w:r>
      <w:r w:rsidR="00AF68FE" w:rsidRPr="009041B7">
        <w:rPr>
          <w:color w:val="000000" w:themeColor="text1"/>
        </w:rPr>
        <w:t xml:space="preserve">. </w:t>
      </w:r>
      <w:r w:rsidR="00AD243D" w:rsidRPr="009041B7">
        <w:rPr>
          <w:color w:val="000000" w:themeColor="text1"/>
        </w:rPr>
        <w:t>R scripts to repr</w:t>
      </w:r>
      <w:r w:rsidR="001E19A3" w:rsidRPr="009041B7">
        <w:rPr>
          <w:color w:val="000000" w:themeColor="text1"/>
        </w:rPr>
        <w:t>o</w:t>
      </w:r>
      <w:r w:rsidR="00AD243D" w:rsidRPr="009041B7">
        <w:rPr>
          <w:color w:val="000000" w:themeColor="text1"/>
        </w:rPr>
        <w:t xml:space="preserve">duce </w:t>
      </w:r>
      <w:r w:rsidR="00324B04" w:rsidRPr="009041B7">
        <w:rPr>
          <w:color w:val="000000" w:themeColor="text1"/>
        </w:rPr>
        <w:t xml:space="preserve">figures and </w:t>
      </w:r>
      <w:r w:rsidR="00AD243D" w:rsidRPr="009041B7">
        <w:rPr>
          <w:color w:val="000000" w:themeColor="text1"/>
        </w:rPr>
        <w:t>analyses</w:t>
      </w:r>
      <w:r w:rsidR="00FE6F40" w:rsidRPr="009041B7">
        <w:rPr>
          <w:color w:val="000000" w:themeColor="text1"/>
        </w:rPr>
        <w:t xml:space="preserve"> </w:t>
      </w:r>
      <w:r w:rsidR="004C7179" w:rsidRPr="009041B7">
        <w:rPr>
          <w:color w:val="000000" w:themeColor="text1"/>
        </w:rPr>
        <w:t xml:space="preserve">are available on </w:t>
      </w:r>
      <w:proofErr w:type="spellStart"/>
      <w:r w:rsidR="00FE6F40" w:rsidRPr="009041B7">
        <w:rPr>
          <w:color w:val="000000" w:themeColor="text1"/>
        </w:rPr>
        <w:t>Github</w:t>
      </w:r>
      <w:proofErr w:type="spellEnd"/>
      <w:r w:rsidR="00BA5A12">
        <w:rPr>
          <w:color w:val="000000" w:themeColor="text1"/>
        </w:rPr>
        <w:t xml:space="preserve">: </w:t>
      </w:r>
      <w:hyperlink r:id="rId9" w:history="1">
        <w:r w:rsidR="00BA5A12" w:rsidRPr="00BA5A12">
          <w:rPr>
            <w:rStyle w:val="Hyperlink"/>
          </w:rPr>
          <w:t>https://github.com/akleinhesselink/moss_analysis/releases/tag/v2</w:t>
        </w:r>
        <w:r w:rsidR="00BA5A12" w:rsidRPr="008A4E06">
          <w:rPr>
            <w:rStyle w:val="Hyperlink"/>
          </w:rPr>
          <w:t>.</w:t>
        </w:r>
        <w:r w:rsidR="00BA5A12" w:rsidRPr="00D50768">
          <w:rPr>
            <w:rStyle w:val="Hyperlink"/>
          </w:rPr>
          <w:t>0</w:t>
        </w:r>
      </w:hyperlink>
      <w:r w:rsidR="00FE6F40" w:rsidRPr="009041B7">
        <w:rPr>
          <w:color w:val="000000" w:themeColor="text1"/>
        </w:rPr>
        <w:t>.</w:t>
      </w:r>
      <w:r w:rsidR="00FE6F40">
        <w:rPr>
          <w:color w:val="000000" w:themeColor="text1"/>
        </w:rPr>
        <w:t xml:space="preserve"> </w:t>
      </w:r>
    </w:p>
    <w:p w14:paraId="192BD91C" w14:textId="77777777" w:rsidR="006F26CF" w:rsidRPr="00A6092D" w:rsidRDefault="00AF68FE" w:rsidP="007749DB">
      <w:pPr>
        <w:pStyle w:val="Heading"/>
        <w:spacing w:before="0" w:after="0"/>
        <w:ind w:firstLine="0"/>
        <w:rPr>
          <w:color w:val="000000" w:themeColor="text1"/>
          <w:u w:val="single"/>
        </w:rPr>
      </w:pPr>
      <w:r w:rsidRPr="00A6092D">
        <w:rPr>
          <w:color w:val="000000" w:themeColor="text1"/>
        </w:rPr>
        <w:t xml:space="preserve">Results </w:t>
      </w:r>
    </w:p>
    <w:p w14:paraId="4234B4A7" w14:textId="4285878A" w:rsidR="006F26CF" w:rsidRPr="00A6092D" w:rsidRDefault="00AF68FE" w:rsidP="007749DB">
      <w:pPr>
        <w:pStyle w:val="Heading2"/>
        <w:spacing w:before="0" w:after="0"/>
        <w:ind w:firstLine="0"/>
        <w:rPr>
          <w:color w:val="000000" w:themeColor="text1"/>
        </w:rPr>
      </w:pPr>
      <w:r w:rsidRPr="00A6092D">
        <w:rPr>
          <w:color w:val="000000" w:themeColor="text1"/>
        </w:rPr>
        <w:t>Vascular plant association</w:t>
      </w:r>
      <w:r w:rsidR="00017196">
        <w:rPr>
          <w:color w:val="000000" w:themeColor="text1"/>
        </w:rPr>
        <w:t>s</w:t>
      </w:r>
      <w:r w:rsidRPr="00A6092D">
        <w:rPr>
          <w:color w:val="000000" w:themeColor="text1"/>
        </w:rPr>
        <w:t xml:space="preserve"> with moss patches across the gradient </w:t>
      </w:r>
    </w:p>
    <w:p w14:paraId="7B034E52" w14:textId="080CB38B" w:rsidR="006F26CF" w:rsidRPr="00A6092D" w:rsidRDefault="00AF68FE" w:rsidP="008774F3">
      <w:pPr>
        <w:spacing w:after="0"/>
        <w:rPr>
          <w:rFonts w:cs="Times New Roman"/>
          <w:color w:val="000000" w:themeColor="text1"/>
        </w:rPr>
      </w:pPr>
      <w:r w:rsidRPr="00A6092D">
        <w:rPr>
          <w:rFonts w:cs="Times New Roman"/>
          <w:color w:val="000000" w:themeColor="text1"/>
        </w:rPr>
        <w:t xml:space="preserve">Moss cover was low </w:t>
      </w:r>
      <w:r w:rsidR="00006AF3">
        <w:rPr>
          <w:rFonts w:cs="Times New Roman"/>
          <w:color w:val="000000" w:themeColor="text1"/>
        </w:rPr>
        <w:t>in the more sheltered</w:t>
      </w:r>
      <w:r w:rsidRPr="00A6092D">
        <w:rPr>
          <w:rFonts w:cs="Times New Roman"/>
          <w:color w:val="000000" w:themeColor="text1"/>
        </w:rPr>
        <w:t xml:space="preserve"> </w:t>
      </w:r>
      <w:r w:rsidR="00006AF3">
        <w:rPr>
          <w:rFonts w:cs="Times New Roman"/>
          <w:color w:val="000000" w:themeColor="text1"/>
        </w:rPr>
        <w:t>SE</w:t>
      </w:r>
      <w:r w:rsidRPr="00A6092D">
        <w:rPr>
          <w:rFonts w:cs="Times New Roman"/>
          <w:color w:val="000000" w:themeColor="text1"/>
        </w:rPr>
        <w:t xml:space="preserve"> end of the gradient</w:t>
      </w:r>
      <w:r w:rsidR="00006AF3">
        <w:rPr>
          <w:rFonts w:cs="Times New Roman"/>
          <w:color w:val="000000" w:themeColor="text1"/>
        </w:rPr>
        <w:t xml:space="preserve">, </w:t>
      </w:r>
      <w:r w:rsidRPr="00A6092D">
        <w:rPr>
          <w:rFonts w:cs="Times New Roman"/>
          <w:color w:val="000000" w:themeColor="text1"/>
        </w:rPr>
        <w:t>peaked towards the middle of the gradient</w:t>
      </w:r>
      <w:r w:rsidR="003D67DE">
        <w:rPr>
          <w:rFonts w:cs="Times New Roman"/>
          <w:color w:val="000000" w:themeColor="text1"/>
        </w:rPr>
        <w:t xml:space="preserve"> and</w:t>
      </w:r>
      <w:r w:rsidRPr="00A6092D">
        <w:rPr>
          <w:rFonts w:cs="Times New Roman"/>
          <w:color w:val="000000" w:themeColor="text1"/>
        </w:rPr>
        <w:t xml:space="preserve"> declined across the last 50 m of the gradient</w:t>
      </w:r>
      <w:r w:rsidR="003D67DE">
        <w:rPr>
          <w:rFonts w:cs="Times New Roman"/>
          <w:color w:val="000000" w:themeColor="text1"/>
        </w:rPr>
        <w:t xml:space="preserve"> </w:t>
      </w:r>
      <w:r w:rsidR="003D67DE" w:rsidRPr="00A6092D">
        <w:rPr>
          <w:rFonts w:cs="Times New Roman"/>
          <w:color w:val="000000" w:themeColor="text1"/>
        </w:rPr>
        <w:t>(</w:t>
      </w:r>
      <w:r w:rsidR="003D67DE">
        <w:rPr>
          <w:rFonts w:cs="Times New Roman"/>
          <w:color w:val="000000" w:themeColor="text1"/>
        </w:rPr>
        <w:t xml:space="preserve">Fig. </w:t>
      </w:r>
      <w:r w:rsidR="003D67DE" w:rsidRPr="00A6092D">
        <w:rPr>
          <w:rFonts w:cs="Times New Roman"/>
          <w:color w:val="000000" w:themeColor="text1"/>
        </w:rPr>
        <w:t>1)</w:t>
      </w:r>
      <w:r w:rsidRPr="00A6092D">
        <w:rPr>
          <w:rFonts w:cs="Times New Roman"/>
          <w:color w:val="000000" w:themeColor="text1"/>
        </w:rPr>
        <w:t xml:space="preserve">. This </w:t>
      </w:r>
      <w:r w:rsidR="003D67DE">
        <w:rPr>
          <w:rFonts w:cs="Times New Roman"/>
          <w:color w:val="000000" w:themeColor="text1"/>
        </w:rPr>
        <w:t xml:space="preserve">pattern of </w:t>
      </w:r>
      <w:r w:rsidR="00434801">
        <w:rPr>
          <w:rFonts w:cs="Times New Roman"/>
          <w:color w:val="000000" w:themeColor="text1"/>
        </w:rPr>
        <w:t>moss cover</w:t>
      </w:r>
      <w:r w:rsidR="003D67DE" w:rsidRPr="00A6092D">
        <w:rPr>
          <w:rFonts w:cs="Times New Roman"/>
          <w:color w:val="000000" w:themeColor="text1"/>
        </w:rPr>
        <w:t xml:space="preserve"> </w:t>
      </w:r>
      <w:r w:rsidRPr="00A6092D">
        <w:rPr>
          <w:rFonts w:cs="Times New Roman"/>
          <w:color w:val="000000" w:themeColor="text1"/>
        </w:rPr>
        <w:t xml:space="preserve">was well described </w:t>
      </w:r>
      <w:r w:rsidR="00434801">
        <w:rPr>
          <w:rFonts w:cs="Times New Roman"/>
          <w:color w:val="000000" w:themeColor="text1"/>
        </w:rPr>
        <w:t>as</w:t>
      </w:r>
      <w:r w:rsidRPr="00A6092D">
        <w:rPr>
          <w:rFonts w:cs="Times New Roman"/>
          <w:color w:val="000000" w:themeColor="text1"/>
        </w:rPr>
        <w:t xml:space="preserve"> </w:t>
      </w:r>
      <w:r w:rsidR="00434801">
        <w:rPr>
          <w:rFonts w:cs="Times New Roman"/>
          <w:color w:val="000000" w:themeColor="text1"/>
        </w:rPr>
        <w:t xml:space="preserve">a </w:t>
      </w:r>
      <w:r w:rsidRPr="00A6092D">
        <w:rPr>
          <w:rFonts w:cs="Times New Roman"/>
          <w:color w:val="000000" w:themeColor="text1"/>
        </w:rPr>
        <w:t xml:space="preserve">quadratic function of distance on the </w:t>
      </w:r>
      <w:r w:rsidR="00006AF3">
        <w:rPr>
          <w:rFonts w:cs="Times New Roman"/>
          <w:color w:val="000000" w:themeColor="text1"/>
        </w:rPr>
        <w:t>environmental</w:t>
      </w:r>
      <w:r w:rsidR="00006AF3" w:rsidRPr="00A6092D">
        <w:rPr>
          <w:rFonts w:cs="Times New Roman"/>
          <w:color w:val="000000" w:themeColor="text1"/>
        </w:rPr>
        <w:t xml:space="preserve"> </w:t>
      </w:r>
      <w:r w:rsidRPr="00A6092D">
        <w:rPr>
          <w:rFonts w:cs="Times New Roman"/>
          <w:color w:val="000000" w:themeColor="text1"/>
        </w:rPr>
        <w:t>gradient (F</w:t>
      </w:r>
      <w:r w:rsidRPr="00A6092D">
        <w:rPr>
          <w:rFonts w:cs="Times New Roman"/>
          <w:color w:val="000000" w:themeColor="text1"/>
          <w:vertAlign w:val="subscript"/>
        </w:rPr>
        <w:t>2,20</w:t>
      </w:r>
      <w:r w:rsidRPr="00A6092D">
        <w:rPr>
          <w:rFonts w:cs="Times New Roman"/>
          <w:color w:val="000000" w:themeColor="text1"/>
        </w:rPr>
        <w:t xml:space="preserve"> = 26.</w:t>
      </w:r>
      <w:r w:rsidR="00AA09F2">
        <w:rPr>
          <w:rFonts w:cs="Times New Roman"/>
          <w:color w:val="000000" w:themeColor="text1"/>
        </w:rPr>
        <w:t>7</w:t>
      </w:r>
      <w:r w:rsidRPr="00A6092D">
        <w:rPr>
          <w:rFonts w:cs="Times New Roman"/>
          <w:color w:val="000000" w:themeColor="text1"/>
        </w:rPr>
        <w:t>, R</w:t>
      </w:r>
      <w:r w:rsidRPr="00A6092D">
        <w:rPr>
          <w:rFonts w:cs="Times New Roman"/>
          <w:color w:val="000000" w:themeColor="text1"/>
          <w:vertAlign w:val="superscript"/>
        </w:rPr>
        <w:t>2</w:t>
      </w:r>
      <w:r w:rsidRPr="00A6092D">
        <w:rPr>
          <w:rFonts w:cs="Times New Roman"/>
          <w:color w:val="000000" w:themeColor="text1"/>
        </w:rPr>
        <w:t xml:space="preserve"> = 0.70</w:t>
      </w:r>
      <w:r w:rsidR="00017196">
        <w:rPr>
          <w:rFonts w:cs="Times New Roman"/>
          <w:color w:val="000000" w:themeColor="text1"/>
        </w:rPr>
        <w:t xml:space="preserve">, </w:t>
      </w:r>
      <w:r w:rsidR="00663066" w:rsidRPr="004604BB">
        <w:rPr>
          <w:rFonts w:cs="Times New Roman"/>
          <w:color w:val="000000" w:themeColor="text1"/>
        </w:rPr>
        <w:t xml:space="preserve">p &lt; </w:t>
      </w:r>
      <w:r w:rsidR="004B3C52" w:rsidRPr="004604BB">
        <w:rPr>
          <w:rFonts w:cs="Times New Roman"/>
          <w:color w:val="000000" w:themeColor="text1"/>
        </w:rPr>
        <w:t>0.01</w:t>
      </w:r>
      <w:r w:rsidRPr="00A6092D">
        <w:rPr>
          <w:rFonts w:cs="Times New Roman"/>
          <w:color w:val="000000" w:themeColor="text1"/>
        </w:rPr>
        <w:t>). We found 31 different species of vascular plants rooted at 189 of the 398 sampling points</w:t>
      </w:r>
      <w:r w:rsidR="003D67DE">
        <w:rPr>
          <w:rFonts w:cs="Times New Roman"/>
          <w:color w:val="000000" w:themeColor="text1"/>
        </w:rPr>
        <w:t xml:space="preserve"> outside of shrubs</w:t>
      </w:r>
      <w:r w:rsidRPr="00A6092D">
        <w:rPr>
          <w:rFonts w:cs="Times New Roman"/>
          <w:color w:val="000000" w:themeColor="text1"/>
        </w:rPr>
        <w:t xml:space="preserve">. </w:t>
      </w:r>
      <w:r w:rsidRPr="00A6092D">
        <w:rPr>
          <w:rFonts w:cs="Times New Roman"/>
          <w:i/>
          <w:color w:val="000000" w:themeColor="text1"/>
        </w:rPr>
        <w:t>Chorizanthe cuspidata</w:t>
      </w:r>
      <w:r w:rsidRPr="00A6092D">
        <w:rPr>
          <w:rFonts w:cs="Times New Roman"/>
          <w:color w:val="000000" w:themeColor="text1"/>
        </w:rPr>
        <w:t xml:space="preserve"> (Polygonaceae)</w:t>
      </w:r>
      <w:r w:rsidR="00017196">
        <w:rPr>
          <w:rFonts w:cs="Times New Roman"/>
          <w:color w:val="000000" w:themeColor="text1"/>
        </w:rPr>
        <w:t>,</w:t>
      </w:r>
      <w:r w:rsidRPr="00A6092D">
        <w:rPr>
          <w:rFonts w:cs="Times New Roman"/>
          <w:color w:val="000000" w:themeColor="text1"/>
        </w:rPr>
        <w:t xml:space="preserve"> a small </w:t>
      </w:r>
      <w:r w:rsidR="00694AD6">
        <w:rPr>
          <w:rFonts w:cs="Times New Roman"/>
          <w:color w:val="000000" w:themeColor="text1"/>
        </w:rPr>
        <w:t xml:space="preserve">native </w:t>
      </w:r>
      <w:r w:rsidRPr="00A6092D">
        <w:rPr>
          <w:rFonts w:cs="Times New Roman"/>
          <w:color w:val="000000" w:themeColor="text1"/>
        </w:rPr>
        <w:t>annual</w:t>
      </w:r>
      <w:r w:rsidR="00017196">
        <w:rPr>
          <w:rFonts w:cs="Times New Roman"/>
          <w:color w:val="000000" w:themeColor="text1"/>
        </w:rPr>
        <w:t>,</w:t>
      </w:r>
      <w:r w:rsidRPr="00A6092D">
        <w:rPr>
          <w:rFonts w:cs="Times New Roman"/>
          <w:color w:val="000000" w:themeColor="text1"/>
        </w:rPr>
        <w:t xml:space="preserve"> was the most frequently encountered species and occurred at 60 sampling points. </w:t>
      </w:r>
      <w:r w:rsidR="008774F3" w:rsidRPr="00A6092D">
        <w:rPr>
          <w:rFonts w:cs="Times New Roman"/>
          <w:color w:val="000000" w:themeColor="text1"/>
        </w:rPr>
        <w:t>Lumping all vascular plant</w:t>
      </w:r>
      <w:r w:rsidR="008774F3">
        <w:rPr>
          <w:rFonts w:cs="Times New Roman"/>
          <w:color w:val="000000" w:themeColor="text1"/>
        </w:rPr>
        <w:t xml:space="preserve"> species</w:t>
      </w:r>
      <w:r w:rsidR="008774F3" w:rsidRPr="00A6092D">
        <w:rPr>
          <w:rFonts w:cs="Times New Roman"/>
          <w:color w:val="000000" w:themeColor="text1"/>
        </w:rPr>
        <w:t xml:space="preserve"> together, we found </w:t>
      </w:r>
      <w:r w:rsidR="008774F3">
        <w:rPr>
          <w:rFonts w:cs="Times New Roman"/>
          <w:color w:val="000000" w:themeColor="text1"/>
        </w:rPr>
        <w:t>they were</w:t>
      </w:r>
      <w:r w:rsidR="008774F3" w:rsidRPr="00A6092D">
        <w:rPr>
          <w:rFonts w:cs="Times New Roman"/>
          <w:color w:val="000000" w:themeColor="text1"/>
        </w:rPr>
        <w:t xml:space="preserve"> rooted </w:t>
      </w:r>
      <w:r w:rsidR="008774F3">
        <w:rPr>
          <w:rFonts w:cs="Times New Roman"/>
          <w:color w:val="000000" w:themeColor="text1"/>
        </w:rPr>
        <w:t>at</w:t>
      </w:r>
      <w:r w:rsidR="008774F3" w:rsidRPr="00A6092D">
        <w:rPr>
          <w:rFonts w:cs="Times New Roman"/>
          <w:color w:val="000000" w:themeColor="text1"/>
        </w:rPr>
        <w:t xml:space="preserve"> 104 of </w:t>
      </w:r>
      <w:r w:rsidR="004D7689">
        <w:rPr>
          <w:rFonts w:cs="Times New Roman"/>
          <w:color w:val="000000" w:themeColor="text1"/>
        </w:rPr>
        <w:t>277</w:t>
      </w:r>
      <w:r w:rsidR="004D7689" w:rsidRPr="00A6092D">
        <w:rPr>
          <w:rFonts w:cs="Times New Roman"/>
          <w:color w:val="000000" w:themeColor="text1"/>
        </w:rPr>
        <w:t xml:space="preserve"> </w:t>
      </w:r>
      <w:r w:rsidR="008774F3">
        <w:rPr>
          <w:rFonts w:cs="Times New Roman"/>
          <w:color w:val="000000" w:themeColor="text1"/>
        </w:rPr>
        <w:t>points without moss</w:t>
      </w:r>
      <w:r w:rsidR="008774F3" w:rsidRPr="00A6092D">
        <w:rPr>
          <w:rFonts w:cs="Times New Roman"/>
          <w:color w:val="000000" w:themeColor="text1"/>
        </w:rPr>
        <w:t xml:space="preserve"> and </w:t>
      </w:r>
      <w:r w:rsidR="004D7689">
        <w:rPr>
          <w:rFonts w:cs="Times New Roman"/>
          <w:color w:val="000000" w:themeColor="text1"/>
        </w:rPr>
        <w:t>85</w:t>
      </w:r>
      <w:r w:rsidR="002B1342" w:rsidRPr="00A6092D">
        <w:rPr>
          <w:rFonts w:cs="Times New Roman"/>
          <w:color w:val="000000" w:themeColor="text1"/>
        </w:rPr>
        <w:t xml:space="preserve"> </w:t>
      </w:r>
      <w:r w:rsidR="008774F3" w:rsidRPr="00A6092D">
        <w:rPr>
          <w:rFonts w:cs="Times New Roman"/>
          <w:color w:val="000000" w:themeColor="text1"/>
        </w:rPr>
        <w:t xml:space="preserve">of </w:t>
      </w:r>
      <w:r w:rsidR="004D7689">
        <w:rPr>
          <w:rFonts w:cs="Times New Roman"/>
          <w:color w:val="000000" w:themeColor="text1"/>
        </w:rPr>
        <w:t>121</w:t>
      </w:r>
      <w:r w:rsidR="002B1342" w:rsidRPr="00A6092D">
        <w:rPr>
          <w:rFonts w:cs="Times New Roman"/>
          <w:color w:val="000000" w:themeColor="text1"/>
        </w:rPr>
        <w:t xml:space="preserve"> </w:t>
      </w:r>
      <w:r w:rsidR="008774F3" w:rsidRPr="00A6092D">
        <w:rPr>
          <w:rFonts w:cs="Times New Roman"/>
          <w:color w:val="000000" w:themeColor="text1"/>
        </w:rPr>
        <w:t xml:space="preserve">moss covered points. </w:t>
      </w:r>
      <w:r w:rsidR="008774F3">
        <w:rPr>
          <w:rFonts w:cs="Times New Roman"/>
          <w:color w:val="000000" w:themeColor="text1"/>
        </w:rPr>
        <w:t>T</w:t>
      </w:r>
      <w:r w:rsidR="008774F3" w:rsidRPr="00A6092D">
        <w:rPr>
          <w:rFonts w:cs="Times New Roman"/>
          <w:color w:val="000000" w:themeColor="text1"/>
        </w:rPr>
        <w:t xml:space="preserve">he frequency of vascular plants increased towards the </w:t>
      </w:r>
      <w:r w:rsidR="00006AF3">
        <w:rPr>
          <w:rFonts w:cs="Times New Roman"/>
          <w:color w:val="000000" w:themeColor="text1"/>
        </w:rPr>
        <w:t xml:space="preserve">NW </w:t>
      </w:r>
      <w:r w:rsidR="008774F3" w:rsidRPr="00A6092D">
        <w:rPr>
          <w:rFonts w:cs="Times New Roman"/>
          <w:color w:val="000000" w:themeColor="text1"/>
        </w:rPr>
        <w:t>end of the gradient (F</w:t>
      </w:r>
      <w:r w:rsidR="008774F3" w:rsidRPr="00A6092D">
        <w:rPr>
          <w:rFonts w:cs="Times New Roman"/>
          <w:color w:val="000000" w:themeColor="text1"/>
          <w:vertAlign w:val="subscript"/>
        </w:rPr>
        <w:t xml:space="preserve">1,396 </w:t>
      </w:r>
      <w:r w:rsidR="008774F3" w:rsidRPr="00A6092D">
        <w:rPr>
          <w:rFonts w:cs="Times New Roman"/>
          <w:color w:val="000000" w:themeColor="text1"/>
        </w:rPr>
        <w:t xml:space="preserve">= 54.3, p &lt; 0.01; </w:t>
      </w:r>
      <w:r w:rsidR="008774F3">
        <w:rPr>
          <w:rFonts w:cs="Times New Roman"/>
          <w:color w:val="000000" w:themeColor="text1"/>
        </w:rPr>
        <w:t xml:space="preserve">Fig. </w:t>
      </w:r>
      <w:r w:rsidR="008774F3" w:rsidRPr="00A6092D">
        <w:rPr>
          <w:rFonts w:cs="Times New Roman"/>
          <w:color w:val="000000" w:themeColor="text1"/>
        </w:rPr>
        <w:t xml:space="preserve">2) and was greater within moss patches than </w:t>
      </w:r>
      <w:r w:rsidR="008774F3">
        <w:rPr>
          <w:rFonts w:cs="Times New Roman"/>
          <w:color w:val="000000" w:themeColor="text1"/>
        </w:rPr>
        <w:t xml:space="preserve">uncolonized </w:t>
      </w:r>
      <w:r w:rsidR="008774F3" w:rsidRPr="00A6092D">
        <w:rPr>
          <w:rFonts w:cs="Times New Roman"/>
          <w:color w:val="000000" w:themeColor="text1"/>
        </w:rPr>
        <w:t>bare sand</w:t>
      </w:r>
      <w:r w:rsidR="008774F3">
        <w:rPr>
          <w:rFonts w:cs="Times New Roman"/>
          <w:color w:val="000000" w:themeColor="text1"/>
        </w:rPr>
        <w:t xml:space="preserve"> patches</w:t>
      </w:r>
      <w:r w:rsidR="008774F3" w:rsidRPr="00A6092D">
        <w:rPr>
          <w:rFonts w:cs="Times New Roman"/>
          <w:color w:val="000000" w:themeColor="text1"/>
        </w:rPr>
        <w:t xml:space="preserve"> (F</w:t>
      </w:r>
      <w:r w:rsidR="008774F3" w:rsidRPr="00A6092D">
        <w:rPr>
          <w:rFonts w:cs="Times New Roman"/>
          <w:color w:val="000000" w:themeColor="text1"/>
          <w:vertAlign w:val="subscript"/>
        </w:rPr>
        <w:t>1,395</w:t>
      </w:r>
      <w:r w:rsidR="008774F3" w:rsidRPr="00A6092D">
        <w:rPr>
          <w:rFonts w:cs="Times New Roman"/>
          <w:color w:val="000000" w:themeColor="text1"/>
        </w:rPr>
        <w:t xml:space="preserve"> = 17.8, p &lt; 0.01). However, we did not find </w:t>
      </w:r>
      <w:r w:rsidR="008774F3">
        <w:rPr>
          <w:rFonts w:cs="Times New Roman"/>
          <w:color w:val="000000" w:themeColor="text1"/>
        </w:rPr>
        <w:t xml:space="preserve">a gradient position </w:t>
      </w:r>
      <w:r w:rsidR="008774F3" w:rsidRPr="00A6092D">
        <w:rPr>
          <w:rFonts w:cs="Times New Roman"/>
          <w:color w:val="000000" w:themeColor="text1"/>
        </w:rPr>
        <w:t>x micro-habitat interaction</w:t>
      </w:r>
      <w:r w:rsidR="008774F3">
        <w:rPr>
          <w:rFonts w:cs="Times New Roman"/>
          <w:color w:val="000000" w:themeColor="text1"/>
        </w:rPr>
        <w:t xml:space="preserve"> (</w:t>
      </w:r>
      <w:r w:rsidR="008774F3" w:rsidRPr="00A6092D">
        <w:rPr>
          <w:rFonts w:cs="Times New Roman"/>
          <w:color w:val="000000" w:themeColor="text1"/>
        </w:rPr>
        <w:t>F</w:t>
      </w:r>
      <w:r w:rsidR="008774F3" w:rsidRPr="00A6092D">
        <w:rPr>
          <w:rFonts w:cs="Times New Roman"/>
          <w:color w:val="000000" w:themeColor="text1"/>
          <w:vertAlign w:val="subscript"/>
        </w:rPr>
        <w:t>1,394</w:t>
      </w:r>
      <w:r w:rsidR="008774F3" w:rsidRPr="00A6092D">
        <w:rPr>
          <w:rFonts w:cs="Times New Roman"/>
          <w:color w:val="000000" w:themeColor="text1"/>
        </w:rPr>
        <w:t xml:space="preserve"> = 0.70, p = 0.40).</w:t>
      </w:r>
      <w:r w:rsidR="008774F3">
        <w:rPr>
          <w:rFonts w:cs="Times New Roman"/>
          <w:color w:val="000000" w:themeColor="text1"/>
        </w:rPr>
        <w:t xml:space="preserve"> </w:t>
      </w:r>
      <w:r w:rsidR="00AA09F2">
        <w:rPr>
          <w:rFonts w:cs="Times New Roman"/>
          <w:color w:val="000000" w:themeColor="text1"/>
        </w:rPr>
        <w:t>E</w:t>
      </w:r>
      <w:r w:rsidR="008774F3" w:rsidRPr="00A6092D">
        <w:rPr>
          <w:rFonts w:cs="Times New Roman"/>
          <w:color w:val="000000" w:themeColor="text1"/>
        </w:rPr>
        <w:t xml:space="preserve">xotic and native species </w:t>
      </w:r>
      <w:r w:rsidR="008774F3" w:rsidRPr="00A6092D">
        <w:rPr>
          <w:rFonts w:cs="Times New Roman"/>
          <w:color w:val="000000" w:themeColor="text1"/>
        </w:rPr>
        <w:lastRenderedPageBreak/>
        <w:t xml:space="preserve">both increased in frequency towards the </w:t>
      </w:r>
      <w:r w:rsidR="00006AF3">
        <w:rPr>
          <w:rFonts w:cs="Times New Roman"/>
          <w:color w:val="000000" w:themeColor="text1"/>
        </w:rPr>
        <w:t>NW</w:t>
      </w:r>
      <w:r w:rsidR="00006AF3" w:rsidRPr="00A6092D">
        <w:rPr>
          <w:rFonts w:cs="Times New Roman"/>
          <w:color w:val="000000" w:themeColor="text1"/>
        </w:rPr>
        <w:t xml:space="preserve"> </w:t>
      </w:r>
      <w:r w:rsidR="008774F3" w:rsidRPr="00A6092D">
        <w:rPr>
          <w:rFonts w:cs="Times New Roman"/>
          <w:color w:val="000000" w:themeColor="text1"/>
        </w:rPr>
        <w:t>end of the gradient (exotics: F</w:t>
      </w:r>
      <w:r w:rsidR="008774F3" w:rsidRPr="00A6092D">
        <w:rPr>
          <w:rFonts w:cs="Times New Roman"/>
          <w:color w:val="000000" w:themeColor="text1"/>
          <w:vertAlign w:val="subscript"/>
        </w:rPr>
        <w:t>1,396</w:t>
      </w:r>
      <w:r w:rsidR="008774F3" w:rsidRPr="00A6092D">
        <w:rPr>
          <w:rFonts w:cs="Times New Roman"/>
          <w:color w:val="000000" w:themeColor="text1"/>
        </w:rPr>
        <w:t xml:space="preserve"> = 5.0, p = 0.03; natives: F</w:t>
      </w:r>
      <w:r w:rsidR="008774F3" w:rsidRPr="00A6092D">
        <w:rPr>
          <w:rFonts w:cs="Times New Roman"/>
          <w:color w:val="000000" w:themeColor="text1"/>
          <w:vertAlign w:val="subscript"/>
        </w:rPr>
        <w:t>1, 396</w:t>
      </w:r>
      <w:r w:rsidR="008774F3" w:rsidRPr="00A6092D">
        <w:rPr>
          <w:rFonts w:cs="Times New Roman"/>
          <w:color w:val="000000" w:themeColor="text1"/>
        </w:rPr>
        <w:t xml:space="preserve"> = 37.</w:t>
      </w:r>
      <w:r w:rsidR="00EE41B9">
        <w:rPr>
          <w:rFonts w:cs="Times New Roman"/>
          <w:color w:val="000000" w:themeColor="text1"/>
        </w:rPr>
        <w:t>7</w:t>
      </w:r>
      <w:r w:rsidR="008774F3" w:rsidRPr="00A6092D">
        <w:rPr>
          <w:rFonts w:cs="Times New Roman"/>
          <w:color w:val="000000" w:themeColor="text1"/>
        </w:rPr>
        <w:t>, p &lt; 0.01</w:t>
      </w:r>
      <w:r w:rsidR="00B81F1E">
        <w:rPr>
          <w:rFonts w:cs="Times New Roman"/>
          <w:color w:val="000000" w:themeColor="text1"/>
        </w:rPr>
        <w:t xml:space="preserve">; </w:t>
      </w:r>
      <w:r w:rsidR="00866064">
        <w:rPr>
          <w:rFonts w:cs="Times New Roman"/>
          <w:color w:val="000000" w:themeColor="text1"/>
        </w:rPr>
        <w:t xml:space="preserve">Appendix S1: </w:t>
      </w:r>
      <w:r w:rsidR="00B81F1E">
        <w:rPr>
          <w:rFonts w:cs="Times New Roman"/>
          <w:color w:val="000000" w:themeColor="text1"/>
        </w:rPr>
        <w:t>Fig</w:t>
      </w:r>
      <w:r w:rsidR="00866064">
        <w:rPr>
          <w:rFonts w:cs="Times New Roman"/>
          <w:color w:val="000000" w:themeColor="text1"/>
        </w:rPr>
        <w:t>s</w:t>
      </w:r>
      <w:r w:rsidR="00B81F1E">
        <w:rPr>
          <w:rFonts w:cs="Times New Roman"/>
          <w:color w:val="000000" w:themeColor="text1"/>
        </w:rPr>
        <w:t xml:space="preserve"> S3 and S4</w:t>
      </w:r>
      <w:r w:rsidR="008774F3" w:rsidRPr="00A6092D">
        <w:rPr>
          <w:rFonts w:cs="Times New Roman"/>
          <w:color w:val="000000" w:themeColor="text1"/>
        </w:rPr>
        <w:t xml:space="preserve">) and were both more </w:t>
      </w:r>
      <w:r w:rsidR="008774F3">
        <w:rPr>
          <w:rFonts w:cs="Times New Roman"/>
          <w:color w:val="000000" w:themeColor="text1"/>
        </w:rPr>
        <w:t>frequent</w:t>
      </w:r>
      <w:r w:rsidR="008774F3" w:rsidRPr="00A6092D">
        <w:rPr>
          <w:rFonts w:cs="Times New Roman"/>
          <w:color w:val="000000" w:themeColor="text1"/>
        </w:rPr>
        <w:t xml:space="preserve"> within moss patches (exotics: F</w:t>
      </w:r>
      <w:r w:rsidR="008774F3" w:rsidRPr="00A6092D">
        <w:rPr>
          <w:rFonts w:cs="Times New Roman"/>
          <w:color w:val="000000" w:themeColor="text1"/>
          <w:vertAlign w:val="subscript"/>
        </w:rPr>
        <w:t>1,395</w:t>
      </w:r>
      <w:r w:rsidR="008774F3" w:rsidRPr="00A6092D">
        <w:rPr>
          <w:rFonts w:cs="Times New Roman"/>
          <w:color w:val="000000" w:themeColor="text1"/>
        </w:rPr>
        <w:t xml:space="preserve"> = 9.2, p &lt; 0.01; natives: F</w:t>
      </w:r>
      <w:r w:rsidR="008774F3" w:rsidRPr="00A6092D">
        <w:rPr>
          <w:rFonts w:cs="Times New Roman"/>
          <w:color w:val="000000" w:themeColor="text1"/>
          <w:vertAlign w:val="subscript"/>
        </w:rPr>
        <w:t>1,395</w:t>
      </w:r>
      <w:r w:rsidR="008774F3" w:rsidRPr="00A6092D">
        <w:rPr>
          <w:rFonts w:cs="Times New Roman"/>
          <w:color w:val="000000" w:themeColor="text1"/>
        </w:rPr>
        <w:t xml:space="preserve"> = 4.</w:t>
      </w:r>
      <w:r w:rsidR="00EE41B9">
        <w:rPr>
          <w:rFonts w:cs="Times New Roman"/>
          <w:color w:val="000000" w:themeColor="text1"/>
        </w:rPr>
        <w:t>4</w:t>
      </w:r>
      <w:r w:rsidR="008774F3" w:rsidRPr="00A6092D">
        <w:rPr>
          <w:rFonts w:cs="Times New Roman"/>
          <w:color w:val="000000" w:themeColor="text1"/>
        </w:rPr>
        <w:t xml:space="preserve">, p = 0.04), but there was no </w:t>
      </w:r>
      <w:r w:rsidR="00006AF3">
        <w:rPr>
          <w:rFonts w:cs="Times New Roman"/>
          <w:color w:val="000000" w:themeColor="text1"/>
        </w:rPr>
        <w:t>gradient</w:t>
      </w:r>
      <w:r w:rsidR="00006AF3" w:rsidRPr="00A6092D">
        <w:rPr>
          <w:rFonts w:cs="Times New Roman"/>
          <w:color w:val="000000" w:themeColor="text1"/>
        </w:rPr>
        <w:t xml:space="preserve"> </w:t>
      </w:r>
      <w:r w:rsidR="008774F3">
        <w:rPr>
          <w:rFonts w:cs="Times New Roman"/>
          <w:color w:val="000000" w:themeColor="text1"/>
        </w:rPr>
        <w:t>x</w:t>
      </w:r>
      <w:r w:rsidR="008774F3" w:rsidRPr="00A6092D">
        <w:rPr>
          <w:rFonts w:cs="Times New Roman"/>
          <w:color w:val="000000" w:themeColor="text1"/>
        </w:rPr>
        <w:t xml:space="preserve"> micro-habitat interaction for either group (exotics: F</w:t>
      </w:r>
      <w:r w:rsidR="008774F3" w:rsidRPr="00A6092D">
        <w:rPr>
          <w:rFonts w:cs="Times New Roman"/>
          <w:color w:val="000000" w:themeColor="text1"/>
          <w:vertAlign w:val="subscript"/>
        </w:rPr>
        <w:t xml:space="preserve">1,394 </w:t>
      </w:r>
      <w:r w:rsidR="008774F3" w:rsidRPr="00A6092D">
        <w:rPr>
          <w:rFonts w:cs="Times New Roman"/>
          <w:color w:val="000000" w:themeColor="text1"/>
        </w:rPr>
        <w:t>= 0.0, p = 0.93; natives: F</w:t>
      </w:r>
      <w:r w:rsidR="008774F3" w:rsidRPr="00A6092D">
        <w:rPr>
          <w:rFonts w:cs="Times New Roman"/>
          <w:color w:val="000000" w:themeColor="text1"/>
          <w:vertAlign w:val="subscript"/>
        </w:rPr>
        <w:t>1,394</w:t>
      </w:r>
      <w:r w:rsidR="008774F3" w:rsidRPr="00A6092D">
        <w:rPr>
          <w:rFonts w:cs="Times New Roman"/>
          <w:color w:val="000000" w:themeColor="text1"/>
        </w:rPr>
        <w:t xml:space="preserve"> = 0.0, p = 0.93). </w:t>
      </w:r>
      <w:r w:rsidRPr="00A6092D">
        <w:rPr>
          <w:rFonts w:cs="Times New Roman"/>
          <w:color w:val="000000" w:themeColor="text1"/>
        </w:rPr>
        <w:t xml:space="preserve">Our target exotic </w:t>
      </w:r>
      <w:r w:rsidR="003D67DE" w:rsidRPr="00A6092D">
        <w:rPr>
          <w:rFonts w:cs="Times New Roman"/>
          <w:color w:val="000000" w:themeColor="text1"/>
        </w:rPr>
        <w:t xml:space="preserve">annual </w:t>
      </w:r>
      <w:r w:rsidRPr="00A6092D">
        <w:rPr>
          <w:rFonts w:cs="Times New Roman"/>
          <w:color w:val="000000" w:themeColor="text1"/>
        </w:rPr>
        <w:t xml:space="preserve">grass species occurred at 22 sampling points: </w:t>
      </w:r>
      <w:r w:rsidRPr="00A6092D">
        <w:rPr>
          <w:rFonts w:cs="Times New Roman"/>
          <w:i/>
          <w:color w:val="000000" w:themeColor="text1"/>
        </w:rPr>
        <w:t>Vulpia</w:t>
      </w:r>
      <w:r w:rsidRPr="00A6092D">
        <w:rPr>
          <w:rFonts w:cs="Times New Roman"/>
          <w:color w:val="000000" w:themeColor="text1"/>
        </w:rPr>
        <w:t xml:space="preserve"> at 17 and </w:t>
      </w:r>
      <w:r w:rsidRPr="00A6092D">
        <w:rPr>
          <w:rFonts w:cs="Times New Roman"/>
          <w:i/>
          <w:color w:val="000000" w:themeColor="text1"/>
        </w:rPr>
        <w:t>Bromus</w:t>
      </w:r>
      <w:r w:rsidRPr="00A6092D">
        <w:rPr>
          <w:rFonts w:cs="Times New Roman"/>
          <w:color w:val="000000" w:themeColor="text1"/>
        </w:rPr>
        <w:t xml:space="preserve"> at five. </w:t>
      </w:r>
      <w:r w:rsidR="00C36E62">
        <w:rPr>
          <w:rFonts w:cs="Times New Roman"/>
          <w:color w:val="000000" w:themeColor="text1"/>
        </w:rPr>
        <w:t xml:space="preserve">When analyzed together, the frequency of </w:t>
      </w:r>
      <w:r w:rsidRPr="00A6092D">
        <w:rPr>
          <w:rFonts w:cs="Times New Roman"/>
          <w:i/>
          <w:color w:val="000000" w:themeColor="text1"/>
        </w:rPr>
        <w:t>Bromus</w:t>
      </w:r>
      <w:r w:rsidRPr="00A6092D">
        <w:rPr>
          <w:rFonts w:cs="Times New Roman"/>
          <w:color w:val="000000" w:themeColor="text1"/>
        </w:rPr>
        <w:t xml:space="preserve"> and </w:t>
      </w:r>
      <w:r w:rsidRPr="00A6092D">
        <w:rPr>
          <w:rFonts w:cs="Times New Roman"/>
          <w:i/>
          <w:color w:val="000000" w:themeColor="text1"/>
        </w:rPr>
        <w:t>Vulpia</w:t>
      </w:r>
      <w:r w:rsidRPr="00A6092D">
        <w:rPr>
          <w:rFonts w:cs="Times New Roman"/>
          <w:color w:val="000000" w:themeColor="text1"/>
        </w:rPr>
        <w:t xml:space="preserve"> </w:t>
      </w:r>
      <w:r w:rsidR="00C36E62">
        <w:rPr>
          <w:rFonts w:cs="Times New Roman"/>
          <w:color w:val="000000" w:themeColor="text1"/>
        </w:rPr>
        <w:t>did not vary with gradient position (F</w:t>
      </w:r>
      <w:r w:rsidR="00C36E62" w:rsidRPr="001E19A3">
        <w:rPr>
          <w:rFonts w:cs="Times New Roman"/>
          <w:color w:val="000000" w:themeColor="text1"/>
          <w:vertAlign w:val="subscript"/>
        </w:rPr>
        <w:t>1,396</w:t>
      </w:r>
      <w:r w:rsidR="00C36E62">
        <w:rPr>
          <w:rFonts w:cs="Times New Roman"/>
          <w:color w:val="000000" w:themeColor="text1"/>
        </w:rPr>
        <w:t xml:space="preserve"> = 0.36, p = 0.55), with microhabitat type (F</w:t>
      </w:r>
      <w:r w:rsidR="00C36E62">
        <w:rPr>
          <w:rFonts w:cs="Times New Roman"/>
          <w:color w:val="000000" w:themeColor="text1"/>
          <w:vertAlign w:val="subscript"/>
        </w:rPr>
        <w:t>1,395</w:t>
      </w:r>
      <w:r w:rsidR="00C36E62">
        <w:rPr>
          <w:rFonts w:cs="Times New Roman"/>
          <w:color w:val="000000" w:themeColor="text1"/>
        </w:rPr>
        <w:t xml:space="preserve"> = 1.</w:t>
      </w:r>
      <w:r w:rsidR="008F62E3">
        <w:rPr>
          <w:rFonts w:cs="Times New Roman"/>
          <w:color w:val="000000" w:themeColor="text1"/>
        </w:rPr>
        <w:t>99</w:t>
      </w:r>
      <w:r w:rsidR="00C36E62">
        <w:rPr>
          <w:rFonts w:cs="Times New Roman"/>
          <w:color w:val="000000" w:themeColor="text1"/>
        </w:rPr>
        <w:t>, p = 0.16</w:t>
      </w:r>
      <w:r w:rsidRPr="00A6092D">
        <w:rPr>
          <w:rFonts w:cs="Times New Roman"/>
          <w:color w:val="000000" w:themeColor="text1"/>
        </w:rPr>
        <w:t>)</w:t>
      </w:r>
      <w:r w:rsidR="007419F6">
        <w:rPr>
          <w:rFonts w:cs="Times New Roman"/>
          <w:color w:val="000000" w:themeColor="text1"/>
        </w:rPr>
        <w:t xml:space="preserve">, </w:t>
      </w:r>
      <w:r w:rsidR="00A745C9">
        <w:rPr>
          <w:rFonts w:cs="Times New Roman"/>
          <w:color w:val="000000" w:themeColor="text1"/>
        </w:rPr>
        <w:t>nor was</w:t>
      </w:r>
      <w:r w:rsidR="007419F6">
        <w:rPr>
          <w:rFonts w:cs="Times New Roman"/>
          <w:color w:val="000000" w:themeColor="text1"/>
        </w:rPr>
        <w:t xml:space="preserve"> there </w:t>
      </w:r>
      <w:r w:rsidR="00A745C9">
        <w:rPr>
          <w:rFonts w:cs="Times New Roman"/>
          <w:color w:val="000000" w:themeColor="text1"/>
        </w:rPr>
        <w:t>a</w:t>
      </w:r>
      <w:r w:rsidR="007419F6">
        <w:rPr>
          <w:rFonts w:cs="Times New Roman"/>
          <w:color w:val="000000" w:themeColor="text1"/>
        </w:rPr>
        <w:t xml:space="preserve"> </w:t>
      </w:r>
      <w:r w:rsidR="00C36E62">
        <w:rPr>
          <w:rFonts w:cs="Times New Roman"/>
          <w:color w:val="000000" w:themeColor="text1"/>
        </w:rPr>
        <w:t>gradient position x microhabitat interaction (F</w:t>
      </w:r>
      <w:r w:rsidR="00C36E62" w:rsidRPr="001E19A3">
        <w:rPr>
          <w:rFonts w:cs="Times New Roman"/>
          <w:color w:val="000000" w:themeColor="text1"/>
          <w:vertAlign w:val="subscript"/>
        </w:rPr>
        <w:t>1,394</w:t>
      </w:r>
      <w:r w:rsidR="00C36E62">
        <w:rPr>
          <w:rFonts w:cs="Times New Roman"/>
          <w:color w:val="000000" w:themeColor="text1"/>
        </w:rPr>
        <w:t xml:space="preserve"> = 1.5, p = 0.22</w:t>
      </w:r>
      <w:r w:rsidR="00EC3B34">
        <w:rPr>
          <w:rFonts w:cs="Times New Roman"/>
          <w:color w:val="000000" w:themeColor="text1"/>
        </w:rPr>
        <w:t xml:space="preserve">; </w:t>
      </w:r>
      <w:r w:rsidR="00866064">
        <w:rPr>
          <w:rFonts w:cs="Times New Roman"/>
          <w:color w:val="000000" w:themeColor="text1"/>
        </w:rPr>
        <w:t xml:space="preserve">Appendix S1: </w:t>
      </w:r>
      <w:r w:rsidR="00EC3B34">
        <w:rPr>
          <w:rFonts w:cs="Times New Roman"/>
          <w:color w:val="000000" w:themeColor="text1"/>
        </w:rPr>
        <w:t>Fig</w:t>
      </w:r>
      <w:r w:rsidR="007D1539">
        <w:rPr>
          <w:rFonts w:cs="Times New Roman"/>
          <w:color w:val="000000" w:themeColor="text1"/>
        </w:rPr>
        <w:t>.</w:t>
      </w:r>
      <w:r w:rsidR="00EC3B34">
        <w:rPr>
          <w:rFonts w:cs="Times New Roman"/>
          <w:color w:val="000000" w:themeColor="text1"/>
        </w:rPr>
        <w:t xml:space="preserve"> S</w:t>
      </w:r>
      <w:r w:rsidR="00B81F1E">
        <w:rPr>
          <w:rFonts w:cs="Times New Roman"/>
          <w:color w:val="000000" w:themeColor="text1"/>
        </w:rPr>
        <w:t>5</w:t>
      </w:r>
      <w:r w:rsidR="00EC3B34">
        <w:rPr>
          <w:rFonts w:cs="Times New Roman"/>
          <w:color w:val="000000" w:themeColor="text1"/>
        </w:rPr>
        <w:t>)</w:t>
      </w:r>
      <w:r w:rsidRPr="00A6092D">
        <w:rPr>
          <w:rFonts w:cs="Times New Roman"/>
          <w:color w:val="000000" w:themeColor="text1"/>
        </w:rPr>
        <w:t xml:space="preserve">. </w:t>
      </w:r>
    </w:p>
    <w:p w14:paraId="48E08FF5" w14:textId="77777777" w:rsidR="006F26CF" w:rsidRPr="00A6092D" w:rsidRDefault="00AF68FE" w:rsidP="007749DB">
      <w:pPr>
        <w:pStyle w:val="Heading2"/>
        <w:spacing w:before="0" w:after="0"/>
        <w:ind w:firstLine="0"/>
        <w:rPr>
          <w:color w:val="000000" w:themeColor="text1"/>
        </w:rPr>
      </w:pPr>
      <w:r w:rsidRPr="00A6092D">
        <w:rPr>
          <w:color w:val="000000" w:themeColor="text1"/>
        </w:rPr>
        <w:t xml:space="preserve">Effects of moss on </w:t>
      </w:r>
      <w:r w:rsidRPr="007749DB">
        <w:rPr>
          <w:i w:val="0"/>
          <w:color w:val="000000" w:themeColor="text1"/>
        </w:rPr>
        <w:t>Bromus</w:t>
      </w:r>
    </w:p>
    <w:p w14:paraId="69FF80B2" w14:textId="2EEBEB22" w:rsidR="006F26CF" w:rsidRPr="00A6092D" w:rsidRDefault="00AF68FE" w:rsidP="00701C44">
      <w:pPr>
        <w:pStyle w:val="BodyA"/>
        <w:spacing w:line="480" w:lineRule="auto"/>
        <w:ind w:firstLine="720"/>
        <w:rPr>
          <w:color w:val="000000" w:themeColor="text1"/>
        </w:rPr>
      </w:pPr>
      <w:r w:rsidRPr="00A6092D">
        <w:rPr>
          <w:rFonts w:ascii="Times New Roman" w:hAnsi="Times New Roman"/>
          <w:color w:val="000000" w:themeColor="text1"/>
        </w:rPr>
        <w:t xml:space="preserve">There was a significant treatment </w:t>
      </w:r>
      <w:r w:rsidR="00E03101">
        <w:rPr>
          <w:rFonts w:ascii="Times New Roman" w:hAnsi="Times New Roman"/>
          <w:color w:val="000000" w:themeColor="text1"/>
        </w:rPr>
        <w:t>x</w:t>
      </w:r>
      <w:r w:rsidR="00E03101" w:rsidRPr="00A6092D">
        <w:rPr>
          <w:rFonts w:ascii="Times New Roman" w:hAnsi="Times New Roman"/>
          <w:color w:val="000000" w:themeColor="text1"/>
        </w:rPr>
        <w:t xml:space="preserve"> </w:t>
      </w:r>
      <w:r w:rsidR="00006AF3">
        <w:rPr>
          <w:rFonts w:ascii="Times New Roman" w:hAnsi="Times New Roman"/>
          <w:color w:val="000000" w:themeColor="text1"/>
        </w:rPr>
        <w:t>gradient position</w:t>
      </w:r>
      <w:r w:rsidR="00006AF3" w:rsidRPr="00A6092D">
        <w:rPr>
          <w:rFonts w:ascii="Times New Roman" w:hAnsi="Times New Roman"/>
          <w:color w:val="000000" w:themeColor="text1"/>
        </w:rPr>
        <w:t xml:space="preserve"> </w:t>
      </w:r>
      <w:r w:rsidRPr="00A6092D">
        <w:rPr>
          <w:rFonts w:ascii="Times New Roman" w:hAnsi="Times New Roman"/>
          <w:color w:val="000000" w:themeColor="text1"/>
        </w:rPr>
        <w:t xml:space="preserve">interaction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survival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24.8, df = 2, p &lt; 0.01</w:t>
      </w:r>
      <w:r w:rsidRPr="009041B7">
        <w:rPr>
          <w:rFonts w:ascii="Times New Roman" w:hAnsi="Times New Roman"/>
          <w:color w:val="000000" w:themeColor="text1"/>
        </w:rPr>
        <w:t xml:space="preserve">): </w:t>
      </w:r>
      <w:r w:rsidRPr="009041B7">
        <w:rPr>
          <w:rFonts w:ascii="Times New Roman" w:hAnsi="Times New Roman"/>
          <w:i/>
          <w:color w:val="000000" w:themeColor="text1"/>
        </w:rPr>
        <w:t>Bromus</w:t>
      </w:r>
      <w:r w:rsidRPr="009041B7">
        <w:rPr>
          <w:rFonts w:ascii="Times New Roman" w:hAnsi="Times New Roman"/>
          <w:color w:val="000000" w:themeColor="text1"/>
        </w:rPr>
        <w:t xml:space="preserve"> </w:t>
      </w:r>
      <w:r w:rsidR="00E03101" w:rsidRPr="009041B7">
        <w:rPr>
          <w:rFonts w:ascii="Times New Roman" w:hAnsi="Times New Roman"/>
          <w:color w:val="000000" w:themeColor="text1"/>
        </w:rPr>
        <w:t xml:space="preserve">survival </w:t>
      </w:r>
      <w:r w:rsidR="00D44664" w:rsidRPr="009041B7">
        <w:rPr>
          <w:rFonts w:ascii="Times New Roman" w:hAnsi="Times New Roman"/>
          <w:color w:val="000000" w:themeColor="text1"/>
        </w:rPr>
        <w:t xml:space="preserve">was greater in </w:t>
      </w:r>
      <w:r w:rsidRPr="009041B7">
        <w:rPr>
          <w:rFonts w:ascii="Times New Roman" w:hAnsi="Times New Roman"/>
          <w:color w:val="000000" w:themeColor="text1"/>
        </w:rPr>
        <w:t>b</w:t>
      </w:r>
      <w:r w:rsidR="00AA7176" w:rsidRPr="009041B7">
        <w:rPr>
          <w:rFonts w:ascii="Times New Roman" w:hAnsi="Times New Roman"/>
          <w:color w:val="000000" w:themeColor="text1"/>
        </w:rPr>
        <w:t>are sand patches</w:t>
      </w:r>
      <w:r w:rsidR="001F5071" w:rsidRPr="009041B7">
        <w:rPr>
          <w:rFonts w:ascii="Times New Roman" w:hAnsi="Times New Roman"/>
          <w:color w:val="000000" w:themeColor="text1"/>
        </w:rPr>
        <w:t xml:space="preserve"> </w:t>
      </w:r>
      <w:r w:rsidR="00D44664" w:rsidRPr="009041B7">
        <w:rPr>
          <w:rFonts w:ascii="Times New Roman" w:hAnsi="Times New Roman"/>
          <w:color w:val="000000" w:themeColor="text1"/>
        </w:rPr>
        <w:t xml:space="preserve">than in moss covered patches </w:t>
      </w:r>
      <w:r w:rsidR="00006AF3" w:rsidRPr="009041B7">
        <w:rPr>
          <w:rFonts w:ascii="Times New Roman" w:hAnsi="Times New Roman"/>
          <w:color w:val="000000" w:themeColor="text1"/>
        </w:rPr>
        <w:t>at the more sheltered SE end of the gradient</w:t>
      </w:r>
      <w:r w:rsidR="00E03101" w:rsidRPr="009041B7">
        <w:rPr>
          <w:rFonts w:ascii="Times New Roman" w:hAnsi="Times New Roman"/>
          <w:color w:val="000000" w:themeColor="text1"/>
        </w:rPr>
        <w:t xml:space="preserve">, but this </w:t>
      </w:r>
      <w:r w:rsidR="00D44664" w:rsidRPr="009041B7">
        <w:rPr>
          <w:rFonts w:ascii="Times New Roman" w:hAnsi="Times New Roman"/>
          <w:color w:val="000000" w:themeColor="text1"/>
        </w:rPr>
        <w:t xml:space="preserve">difference </w:t>
      </w:r>
      <w:r w:rsidR="00E03101" w:rsidRPr="009041B7">
        <w:rPr>
          <w:rFonts w:ascii="Times New Roman" w:hAnsi="Times New Roman"/>
          <w:color w:val="000000" w:themeColor="text1"/>
        </w:rPr>
        <w:t xml:space="preserve">disappeared </w:t>
      </w:r>
      <w:r w:rsidR="00006AF3" w:rsidRPr="009041B7">
        <w:rPr>
          <w:rFonts w:ascii="Times New Roman" w:hAnsi="Times New Roman"/>
          <w:color w:val="000000" w:themeColor="text1"/>
        </w:rPr>
        <w:t xml:space="preserve">in the more exposed NW end of the gradient </w:t>
      </w:r>
      <w:r w:rsidRPr="009041B7">
        <w:rPr>
          <w:rFonts w:ascii="Times New Roman" w:hAnsi="Times New Roman"/>
          <w:color w:val="000000" w:themeColor="text1"/>
        </w:rPr>
        <w:t>(</w:t>
      </w:r>
      <w:r w:rsidR="00A23B6A" w:rsidRPr="009041B7">
        <w:rPr>
          <w:rFonts w:ascii="Times New Roman" w:hAnsi="Times New Roman"/>
          <w:color w:val="000000" w:themeColor="text1"/>
        </w:rPr>
        <w:t xml:space="preserve">Fig. </w:t>
      </w:r>
      <w:r w:rsidRPr="009041B7">
        <w:rPr>
          <w:rFonts w:ascii="Times New Roman" w:hAnsi="Times New Roman"/>
          <w:color w:val="000000" w:themeColor="text1"/>
        </w:rPr>
        <w:t>3a).</w:t>
      </w:r>
      <w:r w:rsidR="00D9441B" w:rsidRPr="009041B7">
        <w:rPr>
          <w:rFonts w:ascii="Times New Roman" w:hAnsi="Times New Roman"/>
          <w:color w:val="000000" w:themeColor="text1"/>
        </w:rPr>
        <w:t xml:space="preserve"> </w:t>
      </w:r>
      <w:r w:rsidR="00E03101" w:rsidRPr="009041B7">
        <w:rPr>
          <w:rFonts w:ascii="Times New Roman" w:hAnsi="Times New Roman"/>
          <w:color w:val="000000" w:themeColor="text1"/>
        </w:rPr>
        <w:t xml:space="preserve">Moss </w:t>
      </w:r>
      <w:r w:rsidR="005B1453" w:rsidRPr="009041B7">
        <w:rPr>
          <w:rFonts w:ascii="Times New Roman" w:hAnsi="Times New Roman"/>
          <w:color w:val="000000" w:themeColor="text1"/>
        </w:rPr>
        <w:t xml:space="preserve">treatment had a significant effect on </w:t>
      </w:r>
      <w:r w:rsidR="00E03101" w:rsidRPr="009041B7">
        <w:rPr>
          <w:rFonts w:ascii="Times New Roman" w:hAnsi="Times New Roman"/>
          <w:i/>
          <w:color w:val="000000" w:themeColor="text1"/>
        </w:rPr>
        <w:t>Bromus</w:t>
      </w:r>
      <w:r w:rsidR="00E03101" w:rsidRPr="009041B7">
        <w:rPr>
          <w:rFonts w:ascii="Times New Roman" w:hAnsi="Times New Roman"/>
          <w:color w:val="000000" w:themeColor="text1"/>
        </w:rPr>
        <w:t xml:space="preserve"> final biomass</w:t>
      </w:r>
      <w:r w:rsidR="005B1453" w:rsidRPr="009041B7">
        <w:rPr>
          <w:rFonts w:ascii="Times New Roman" w:hAnsi="Times New Roman"/>
          <w:color w:val="000000" w:themeColor="text1"/>
        </w:rPr>
        <w:t xml:space="preserve"> </w:t>
      </w:r>
      <w:r w:rsidR="00E03101" w:rsidRPr="009041B7">
        <w:rPr>
          <w:rFonts w:ascii="Times New Roman" w:hAnsi="Times New Roman"/>
          <w:color w:val="000000" w:themeColor="text1"/>
        </w:rPr>
        <w:t>(</w:t>
      </w:r>
      <w:r w:rsidR="00E03101" w:rsidRPr="009041B7">
        <w:rPr>
          <w:rFonts w:ascii="Times New Roman" w:hAnsi="Times New Roman"/>
          <w:i/>
          <w:color w:val="000000" w:themeColor="text1"/>
        </w:rPr>
        <w:t>X</w:t>
      </w:r>
      <w:r w:rsidR="00E03101" w:rsidRPr="009041B7">
        <w:rPr>
          <w:rFonts w:ascii="Times New Roman" w:hAnsi="Times New Roman"/>
          <w:color w:val="000000" w:themeColor="text1"/>
          <w:vertAlign w:val="superscript"/>
        </w:rPr>
        <w:t xml:space="preserve">2 </w:t>
      </w:r>
      <w:r w:rsidR="00E03101" w:rsidRPr="009041B7">
        <w:rPr>
          <w:rFonts w:ascii="Times New Roman" w:hAnsi="Times New Roman"/>
          <w:color w:val="000000" w:themeColor="text1"/>
        </w:rPr>
        <w:t xml:space="preserve">= 7.44, df = 2, p = 0.02; </w:t>
      </w:r>
      <w:r w:rsidR="00A23B6A" w:rsidRPr="009041B7">
        <w:rPr>
          <w:rFonts w:ascii="Times New Roman" w:hAnsi="Times New Roman"/>
          <w:color w:val="000000" w:themeColor="text1"/>
        </w:rPr>
        <w:t xml:space="preserve">Fig. </w:t>
      </w:r>
      <w:r w:rsidR="00E03101" w:rsidRPr="009041B7">
        <w:rPr>
          <w:rFonts w:ascii="Times New Roman" w:hAnsi="Times New Roman"/>
          <w:color w:val="000000" w:themeColor="text1"/>
        </w:rPr>
        <w:t>3c)</w:t>
      </w:r>
      <w:r w:rsidR="005B1453" w:rsidRPr="009041B7">
        <w:rPr>
          <w:rFonts w:ascii="Times New Roman" w:hAnsi="Times New Roman"/>
          <w:color w:val="000000" w:themeColor="text1"/>
        </w:rPr>
        <w:t xml:space="preserve">, </w:t>
      </w:r>
      <w:r w:rsidR="00B320AD" w:rsidRPr="009041B7">
        <w:rPr>
          <w:rFonts w:ascii="Times New Roman" w:hAnsi="Times New Roman"/>
          <w:color w:val="000000" w:themeColor="text1"/>
        </w:rPr>
        <w:t xml:space="preserve">however </w:t>
      </w:r>
      <w:r w:rsidR="005B1453" w:rsidRPr="009041B7">
        <w:rPr>
          <w:rFonts w:ascii="Times New Roman" w:hAnsi="Times New Roman"/>
          <w:color w:val="000000" w:themeColor="text1"/>
        </w:rPr>
        <w:t>this effect was due to biomass being higher in bare sand patches than in patches with moss removed</w:t>
      </w:r>
      <w:r w:rsidR="003A318E" w:rsidRPr="009041B7">
        <w:rPr>
          <w:rFonts w:ascii="Times New Roman" w:hAnsi="Times New Roman"/>
          <w:color w:val="000000" w:themeColor="text1"/>
        </w:rPr>
        <w:t xml:space="preserve"> (</w:t>
      </w:r>
      <w:r w:rsidR="001A6A7C" w:rsidRPr="009041B7">
        <w:rPr>
          <w:rFonts w:ascii="Times New Roman" w:hAnsi="Times New Roman"/>
          <w:color w:val="000000" w:themeColor="text1"/>
        </w:rPr>
        <w:t>Fig. 3</w:t>
      </w:r>
      <w:r w:rsidR="00FB1C5C" w:rsidRPr="009041B7">
        <w:rPr>
          <w:rFonts w:ascii="Times New Roman" w:hAnsi="Times New Roman"/>
          <w:color w:val="000000" w:themeColor="text1"/>
        </w:rPr>
        <w:t>c</w:t>
      </w:r>
      <w:r w:rsidR="003A318E" w:rsidRPr="009041B7">
        <w:rPr>
          <w:rFonts w:ascii="Times New Roman" w:hAnsi="Times New Roman"/>
          <w:color w:val="000000" w:themeColor="text1"/>
        </w:rPr>
        <w:t>)</w:t>
      </w:r>
      <w:r w:rsidR="00E03101" w:rsidRPr="009041B7">
        <w:rPr>
          <w:rFonts w:ascii="Times New Roman" w:hAnsi="Times New Roman"/>
          <w:color w:val="000000" w:themeColor="text1"/>
        </w:rPr>
        <w:t xml:space="preserve">. </w:t>
      </w:r>
      <w:r w:rsidR="005B1453" w:rsidRPr="009041B7">
        <w:rPr>
          <w:rFonts w:ascii="Times New Roman" w:hAnsi="Times New Roman"/>
          <w:color w:val="000000" w:themeColor="text1"/>
        </w:rPr>
        <w:t>T</w:t>
      </w:r>
      <w:r w:rsidR="00E03101" w:rsidRPr="009041B7">
        <w:rPr>
          <w:rFonts w:ascii="Times New Roman" w:hAnsi="Times New Roman"/>
          <w:color w:val="000000" w:themeColor="text1"/>
        </w:rPr>
        <w:t>here</w:t>
      </w:r>
      <w:r w:rsidR="00E03101" w:rsidRPr="00A6092D">
        <w:rPr>
          <w:rFonts w:ascii="Times New Roman" w:hAnsi="Times New Roman"/>
          <w:color w:val="000000" w:themeColor="text1"/>
        </w:rPr>
        <w:t xml:space="preserve"> </w:t>
      </w:r>
      <w:r w:rsidRPr="00A6092D">
        <w:rPr>
          <w:rFonts w:ascii="Times New Roman" w:hAnsi="Times New Roman"/>
          <w:color w:val="000000" w:themeColor="text1"/>
        </w:rPr>
        <w:t xml:space="preserve">was no significant </w:t>
      </w:r>
      <w:r w:rsidR="008E35CB" w:rsidRPr="00A6092D">
        <w:rPr>
          <w:rFonts w:ascii="Times New Roman" w:hAnsi="Times New Roman"/>
          <w:color w:val="000000" w:themeColor="text1"/>
        </w:rPr>
        <w:t xml:space="preserve">treatment </w:t>
      </w:r>
      <w:r w:rsidR="008E35CB">
        <w:rPr>
          <w:rFonts w:ascii="Times New Roman" w:hAnsi="Times New Roman"/>
          <w:color w:val="000000" w:themeColor="text1"/>
        </w:rPr>
        <w:t>x</w:t>
      </w:r>
      <w:r w:rsidR="008E35CB" w:rsidRPr="00A6092D">
        <w:rPr>
          <w:rFonts w:ascii="Times New Roman" w:hAnsi="Times New Roman"/>
          <w:color w:val="000000" w:themeColor="text1"/>
        </w:rPr>
        <w:t xml:space="preserve"> </w:t>
      </w:r>
      <w:r w:rsidR="00006AF3">
        <w:rPr>
          <w:rFonts w:ascii="Times New Roman" w:hAnsi="Times New Roman"/>
          <w:color w:val="000000" w:themeColor="text1"/>
        </w:rPr>
        <w:t>gradient</w:t>
      </w:r>
      <w:r w:rsidR="00006AF3" w:rsidRPr="00A6092D">
        <w:rPr>
          <w:rFonts w:ascii="Times New Roman" w:hAnsi="Times New Roman"/>
          <w:color w:val="000000" w:themeColor="text1"/>
        </w:rPr>
        <w:t xml:space="preserve"> </w:t>
      </w:r>
      <w:r w:rsidR="008E35CB" w:rsidRPr="00A6092D">
        <w:rPr>
          <w:rFonts w:ascii="Times New Roman" w:hAnsi="Times New Roman"/>
          <w:color w:val="000000" w:themeColor="text1"/>
        </w:rPr>
        <w:t xml:space="preserve">interaction </w:t>
      </w:r>
      <w:r w:rsidR="008E35CB">
        <w:rPr>
          <w:rFonts w:ascii="Times New Roman" w:hAnsi="Times New Roman"/>
          <w:color w:val="000000" w:themeColor="text1"/>
        </w:rPr>
        <w:t xml:space="preserve">effect on final </w:t>
      </w:r>
      <w:r w:rsidR="008E35CB" w:rsidRPr="00C77858">
        <w:rPr>
          <w:rFonts w:ascii="Times New Roman" w:hAnsi="Times New Roman"/>
          <w:i/>
          <w:color w:val="000000" w:themeColor="text1"/>
        </w:rPr>
        <w:t>Bromus</w:t>
      </w:r>
      <w:r w:rsidR="008E35CB">
        <w:rPr>
          <w:rFonts w:ascii="Times New Roman" w:hAnsi="Times New Roman"/>
          <w:color w:val="000000" w:themeColor="text1"/>
        </w:rPr>
        <w:t xml:space="preserve"> biomass </w:t>
      </w:r>
      <w:r w:rsidR="008E35CB" w:rsidRPr="00A6092D">
        <w:rPr>
          <w:rFonts w:ascii="Times New Roman" w:hAnsi="Times New Roman"/>
          <w:color w:val="000000" w:themeColor="text1"/>
        </w:rPr>
        <w:t>(</w:t>
      </w:r>
      <w:r w:rsidR="008E35CB" w:rsidRPr="00C77858">
        <w:rPr>
          <w:rFonts w:ascii="Times New Roman" w:hAnsi="Times New Roman"/>
          <w:i/>
          <w:color w:val="000000" w:themeColor="text1"/>
        </w:rPr>
        <w:t>X</w:t>
      </w:r>
      <w:r w:rsidR="008E35CB" w:rsidRPr="00A6092D">
        <w:rPr>
          <w:rFonts w:ascii="Times New Roman" w:hAnsi="Times New Roman"/>
          <w:color w:val="000000" w:themeColor="text1"/>
          <w:vertAlign w:val="superscript"/>
        </w:rPr>
        <w:t xml:space="preserve">2 </w:t>
      </w:r>
      <w:r w:rsidR="008E35CB" w:rsidRPr="00A6092D">
        <w:rPr>
          <w:rFonts w:ascii="Times New Roman" w:hAnsi="Times New Roman"/>
          <w:color w:val="000000" w:themeColor="text1"/>
        </w:rPr>
        <w:t>= 4.27, df = 2, p = 0.12)</w:t>
      </w:r>
      <w:r w:rsidR="008E35CB">
        <w:rPr>
          <w:rFonts w:ascii="Times New Roman" w:hAnsi="Times New Roman"/>
          <w:color w:val="000000" w:themeColor="text1"/>
        </w:rPr>
        <w:t xml:space="preserve"> nor a main </w:t>
      </w:r>
      <w:r w:rsidR="005B1453" w:rsidRPr="00A6092D">
        <w:rPr>
          <w:rFonts w:ascii="Times New Roman" w:hAnsi="Times New Roman"/>
          <w:color w:val="000000" w:themeColor="text1"/>
        </w:rPr>
        <w:t xml:space="preserve">effect of </w:t>
      </w:r>
      <w:r w:rsidR="00006AF3">
        <w:rPr>
          <w:rFonts w:ascii="Times New Roman" w:hAnsi="Times New Roman"/>
          <w:color w:val="000000" w:themeColor="text1"/>
        </w:rPr>
        <w:t>gradient position</w:t>
      </w:r>
      <w:r w:rsidR="005B1453" w:rsidRPr="00A6092D">
        <w:rPr>
          <w:rFonts w:ascii="Times New Roman" w:hAnsi="Times New Roman"/>
          <w:color w:val="000000" w:themeColor="text1"/>
        </w:rPr>
        <w:t xml:space="preserve"> (</w:t>
      </w:r>
      <w:r w:rsidR="005B1453" w:rsidRPr="00A6092D">
        <w:rPr>
          <w:rFonts w:ascii="Times New Roman" w:hAnsi="Times New Roman"/>
          <w:i/>
          <w:color w:val="000000" w:themeColor="text1"/>
        </w:rPr>
        <w:t>X</w:t>
      </w:r>
      <w:r w:rsidR="005B1453" w:rsidRPr="00A6092D">
        <w:rPr>
          <w:rFonts w:ascii="Times New Roman" w:hAnsi="Times New Roman"/>
          <w:color w:val="000000" w:themeColor="text1"/>
          <w:vertAlign w:val="superscript"/>
        </w:rPr>
        <w:t xml:space="preserve">2 </w:t>
      </w:r>
      <w:r w:rsidR="005B1453" w:rsidRPr="00A6092D">
        <w:rPr>
          <w:rFonts w:ascii="Times New Roman" w:hAnsi="Times New Roman"/>
          <w:color w:val="000000" w:themeColor="text1"/>
        </w:rPr>
        <w:t>= 1.</w:t>
      </w:r>
      <w:r w:rsidR="005B1453" w:rsidRPr="00A6092D" w:rsidDel="001F5071">
        <w:rPr>
          <w:rFonts w:ascii="Times New Roman" w:hAnsi="Times New Roman"/>
          <w:color w:val="000000" w:themeColor="text1"/>
        </w:rPr>
        <w:t xml:space="preserve"> </w:t>
      </w:r>
      <w:r w:rsidR="005B1453" w:rsidRPr="00A6092D">
        <w:rPr>
          <w:rFonts w:ascii="Times New Roman" w:hAnsi="Times New Roman"/>
          <w:color w:val="000000" w:themeColor="text1"/>
        </w:rPr>
        <w:t>6</w:t>
      </w:r>
      <w:r w:rsidR="005B1453">
        <w:rPr>
          <w:rFonts w:ascii="Times New Roman" w:hAnsi="Times New Roman"/>
          <w:color w:val="000000" w:themeColor="text1"/>
        </w:rPr>
        <w:t>3</w:t>
      </w:r>
      <w:r w:rsidR="005B1453" w:rsidRPr="00A6092D">
        <w:rPr>
          <w:rFonts w:ascii="Times New Roman" w:hAnsi="Times New Roman"/>
          <w:color w:val="000000" w:themeColor="text1"/>
        </w:rPr>
        <w:t>, df = 1, p = 0.19)</w:t>
      </w:r>
      <w:r w:rsidR="008E35CB">
        <w:rPr>
          <w:rFonts w:ascii="Times New Roman" w:hAnsi="Times New Roman"/>
          <w:color w:val="000000" w:themeColor="text1"/>
        </w:rPr>
        <w:t>.</w:t>
      </w:r>
      <w:r w:rsidR="005B1453">
        <w:rPr>
          <w:rFonts w:ascii="Times New Roman" w:hAnsi="Times New Roman"/>
          <w:color w:val="000000" w:themeColor="text1"/>
        </w:rPr>
        <w:t xml:space="preserve"> </w:t>
      </w:r>
      <w:r w:rsidRPr="00A6092D">
        <w:rPr>
          <w:rFonts w:ascii="Times New Roman" w:hAnsi="Times New Roman"/>
          <w:i/>
          <w:color w:val="000000" w:themeColor="text1"/>
        </w:rPr>
        <w:t>Bromus</w:t>
      </w:r>
      <w:r w:rsidRPr="00A6092D">
        <w:rPr>
          <w:rFonts w:ascii="Times New Roman" w:hAnsi="Times New Roman"/>
          <w:color w:val="000000" w:themeColor="text1"/>
        </w:rPr>
        <w:t xml:space="preserve"> inflorescence </w:t>
      </w:r>
      <w:r w:rsidR="008E35CB">
        <w:rPr>
          <w:rFonts w:ascii="Times New Roman" w:hAnsi="Times New Roman"/>
          <w:color w:val="000000" w:themeColor="text1"/>
        </w:rPr>
        <w:t>production</w:t>
      </w:r>
      <w:r w:rsidR="008E35CB" w:rsidRPr="00A6092D">
        <w:rPr>
          <w:rFonts w:ascii="Times New Roman" w:hAnsi="Times New Roman"/>
          <w:color w:val="000000" w:themeColor="text1"/>
        </w:rPr>
        <w:t xml:space="preserve"> w</w:t>
      </w:r>
      <w:r w:rsidR="008E35CB">
        <w:rPr>
          <w:rFonts w:ascii="Times New Roman" w:hAnsi="Times New Roman"/>
          <w:color w:val="000000" w:themeColor="text1"/>
        </w:rPr>
        <w:t>as</w:t>
      </w:r>
      <w:r w:rsidR="008E35CB" w:rsidRPr="00A6092D">
        <w:rPr>
          <w:rFonts w:ascii="Times New Roman" w:hAnsi="Times New Roman"/>
          <w:color w:val="000000" w:themeColor="text1"/>
        </w:rPr>
        <w:t xml:space="preserve"> </w:t>
      </w:r>
      <w:r w:rsidRPr="00A6092D">
        <w:rPr>
          <w:rFonts w:ascii="Times New Roman" w:hAnsi="Times New Roman"/>
          <w:color w:val="000000" w:themeColor="text1"/>
        </w:rPr>
        <w:t xml:space="preserve">affected by a treatment </w:t>
      </w:r>
      <w:r w:rsidR="00017196">
        <w:rPr>
          <w:rFonts w:ascii="Times New Roman" w:hAnsi="Times New Roman"/>
          <w:color w:val="000000" w:themeColor="text1"/>
        </w:rPr>
        <w:t>x</w:t>
      </w:r>
      <w:r w:rsidR="00017196" w:rsidRPr="00A6092D">
        <w:rPr>
          <w:rFonts w:ascii="Times New Roman" w:hAnsi="Times New Roman"/>
          <w:color w:val="000000" w:themeColor="text1"/>
        </w:rPr>
        <w:t xml:space="preserve"> </w:t>
      </w:r>
      <w:r w:rsidRPr="00A6092D">
        <w:rPr>
          <w:rFonts w:ascii="Times New Roman" w:hAnsi="Times New Roman"/>
          <w:color w:val="000000" w:themeColor="text1"/>
        </w:rPr>
        <w:t>gradient interaction (</w:t>
      </w:r>
      <w:r w:rsidR="001F5071" w:rsidRPr="00A6092D">
        <w:rPr>
          <w:rFonts w:ascii="Times New Roman" w:hAnsi="Times New Roman"/>
          <w:color w:val="000000" w:themeColor="text1"/>
        </w:rPr>
        <w:t>F</w:t>
      </w:r>
      <w:r w:rsidR="001F5071">
        <w:rPr>
          <w:rFonts w:ascii="Times New Roman" w:hAnsi="Times New Roman"/>
          <w:color w:val="000000" w:themeColor="text1"/>
          <w:vertAlign w:val="subscript"/>
        </w:rPr>
        <w:t>2</w:t>
      </w:r>
      <w:r w:rsidRPr="00A6092D">
        <w:rPr>
          <w:rFonts w:ascii="Times New Roman" w:hAnsi="Times New Roman"/>
          <w:color w:val="000000" w:themeColor="text1"/>
          <w:vertAlign w:val="subscript"/>
        </w:rPr>
        <w:t>,46</w:t>
      </w:r>
      <w:r w:rsidRPr="00A6092D">
        <w:rPr>
          <w:rFonts w:ascii="Times New Roman" w:hAnsi="Times New Roman"/>
          <w:color w:val="000000" w:themeColor="text1"/>
        </w:rPr>
        <w:t xml:space="preserve"> = 5.35, p </w:t>
      </w:r>
      <w:r w:rsidR="001F5071">
        <w:rPr>
          <w:rFonts w:ascii="Times New Roman" w:hAnsi="Times New Roman"/>
          <w:color w:val="000000" w:themeColor="text1"/>
        </w:rPr>
        <w:t>=</w:t>
      </w:r>
      <w:r w:rsidRPr="00A6092D">
        <w:rPr>
          <w:rFonts w:ascii="Times New Roman" w:hAnsi="Times New Roman"/>
          <w:color w:val="000000" w:themeColor="text1"/>
        </w:rPr>
        <w:t xml:space="preserve"> 0.01): </w:t>
      </w:r>
      <w:r w:rsidR="00006AF3">
        <w:rPr>
          <w:rFonts w:ascii="Times New Roman" w:hAnsi="Times New Roman"/>
          <w:color w:val="000000" w:themeColor="text1"/>
        </w:rPr>
        <w:t xml:space="preserve">at the SE end of the gradient </w:t>
      </w:r>
      <w:r w:rsidRPr="00A6092D">
        <w:rPr>
          <w:rFonts w:ascii="Times New Roman" w:hAnsi="Times New Roman"/>
          <w:color w:val="000000" w:themeColor="text1"/>
        </w:rPr>
        <w:t xml:space="preserve">plants </w:t>
      </w:r>
      <w:r w:rsidRPr="00D60115">
        <w:rPr>
          <w:rFonts w:ascii="Times New Roman" w:hAnsi="Times New Roman"/>
          <w:color w:val="000000" w:themeColor="text1"/>
        </w:rPr>
        <w:t xml:space="preserve">in </w:t>
      </w:r>
      <w:r w:rsidRPr="001E19A3">
        <w:rPr>
          <w:rFonts w:ascii="Times New Roman" w:hAnsi="Times New Roman"/>
          <w:color w:val="000000" w:themeColor="text1"/>
        </w:rPr>
        <w:t xml:space="preserve">bare </w:t>
      </w:r>
      <w:r w:rsidRPr="00A6092D">
        <w:rPr>
          <w:rFonts w:ascii="Times New Roman" w:hAnsi="Times New Roman"/>
          <w:color w:val="000000" w:themeColor="text1"/>
        </w:rPr>
        <w:t>sand produced significantly more inflorescences than plants in either moss patches or in moss</w:t>
      </w:r>
      <w:r w:rsidR="00017196">
        <w:rPr>
          <w:rFonts w:ascii="Times New Roman" w:hAnsi="Times New Roman"/>
          <w:color w:val="000000" w:themeColor="text1"/>
        </w:rPr>
        <w:t>-</w:t>
      </w:r>
      <w:r w:rsidRPr="00A6092D">
        <w:rPr>
          <w:rFonts w:ascii="Times New Roman" w:hAnsi="Times New Roman"/>
          <w:color w:val="000000" w:themeColor="text1"/>
        </w:rPr>
        <w:t xml:space="preserve">removed patches, whereas at </w:t>
      </w:r>
      <w:r w:rsidR="00006AF3">
        <w:rPr>
          <w:rFonts w:ascii="Times New Roman" w:hAnsi="Times New Roman"/>
          <w:color w:val="000000" w:themeColor="text1"/>
        </w:rPr>
        <w:t>the NW side of the gradient</w:t>
      </w:r>
      <w:r w:rsidRPr="00A6092D">
        <w:rPr>
          <w:rFonts w:ascii="Times New Roman" w:hAnsi="Times New Roman"/>
          <w:color w:val="000000" w:themeColor="text1"/>
        </w:rPr>
        <w:t xml:space="preserve"> there were no differences </w:t>
      </w:r>
      <w:r w:rsidR="008E35CB">
        <w:rPr>
          <w:rFonts w:ascii="Times New Roman" w:hAnsi="Times New Roman"/>
          <w:color w:val="000000" w:themeColor="text1"/>
        </w:rPr>
        <w:t xml:space="preserve">between treatments </w:t>
      </w:r>
      <w:r w:rsidRPr="00A6092D">
        <w:rPr>
          <w:rFonts w:ascii="Times New Roman" w:hAnsi="Times New Roman"/>
          <w:color w:val="000000" w:themeColor="text1"/>
        </w:rPr>
        <w:t>(</w:t>
      </w:r>
      <w:r w:rsidR="00A23B6A">
        <w:rPr>
          <w:rFonts w:ascii="Times New Roman" w:hAnsi="Times New Roman"/>
          <w:color w:val="000000" w:themeColor="text1"/>
        </w:rPr>
        <w:t xml:space="preserve">Fig. </w:t>
      </w:r>
      <w:r w:rsidRPr="00A6092D">
        <w:rPr>
          <w:rFonts w:ascii="Times New Roman" w:hAnsi="Times New Roman"/>
          <w:color w:val="000000" w:themeColor="text1"/>
        </w:rPr>
        <w:t xml:space="preserve">3e). </w:t>
      </w:r>
    </w:p>
    <w:p w14:paraId="09F90C93" w14:textId="77777777" w:rsidR="006F26CF" w:rsidRPr="00A6092D" w:rsidRDefault="00AF68FE" w:rsidP="00A23B6A">
      <w:pPr>
        <w:pStyle w:val="Heading2"/>
        <w:spacing w:before="0" w:after="0"/>
        <w:ind w:firstLine="0"/>
        <w:rPr>
          <w:color w:val="000000" w:themeColor="text1"/>
        </w:rPr>
      </w:pPr>
      <w:r w:rsidRPr="00A6092D">
        <w:rPr>
          <w:color w:val="000000" w:themeColor="text1"/>
        </w:rPr>
        <w:t xml:space="preserve">Effects of moss on </w:t>
      </w:r>
      <w:r w:rsidRPr="00A23B6A">
        <w:rPr>
          <w:i w:val="0"/>
          <w:color w:val="000000" w:themeColor="text1"/>
        </w:rPr>
        <w:t>Vulpia</w:t>
      </w:r>
    </w:p>
    <w:p w14:paraId="32642A10" w14:textId="1CA33A82" w:rsidR="006F26CF" w:rsidRPr="00A6092D" w:rsidRDefault="00E03101" w:rsidP="0008266A">
      <w:pPr>
        <w:spacing w:after="0"/>
        <w:rPr>
          <w:color w:val="000000" w:themeColor="text1"/>
        </w:rPr>
      </w:pPr>
      <w:r>
        <w:rPr>
          <w:rFonts w:cs="Times New Roman"/>
          <w:color w:val="000000" w:themeColor="text1"/>
        </w:rPr>
        <w:lastRenderedPageBreak/>
        <w:t>Moss</w:t>
      </w:r>
      <w:r w:rsidRPr="00A6092D">
        <w:rPr>
          <w:rFonts w:cs="Times New Roman"/>
          <w:color w:val="000000" w:themeColor="text1"/>
        </w:rPr>
        <w:t xml:space="preserve"> significantly</w:t>
      </w:r>
      <w:r>
        <w:rPr>
          <w:rFonts w:cs="Times New Roman"/>
          <w:color w:val="000000" w:themeColor="text1"/>
        </w:rPr>
        <w:t xml:space="preserve"> increased</w:t>
      </w:r>
      <w:r w:rsidRPr="00A6092D">
        <w:rPr>
          <w:rFonts w:cs="Times New Roman"/>
          <w:color w:val="000000" w:themeColor="text1"/>
        </w:rPr>
        <w:t xml:space="preserve"> </w:t>
      </w:r>
      <w:r w:rsidRPr="001E19A3">
        <w:rPr>
          <w:rFonts w:cs="Times New Roman"/>
          <w:i/>
          <w:color w:val="000000" w:themeColor="text1"/>
        </w:rPr>
        <w:t>Vulpia</w:t>
      </w:r>
      <w:r>
        <w:rPr>
          <w:rFonts w:cs="Times New Roman"/>
          <w:color w:val="000000" w:themeColor="text1"/>
        </w:rPr>
        <w:t xml:space="preserve"> </w:t>
      </w:r>
      <w:r w:rsidRPr="00A6092D">
        <w:rPr>
          <w:rFonts w:cs="Times New Roman"/>
          <w:color w:val="000000" w:themeColor="text1"/>
        </w:rPr>
        <w:t>survival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32.97, df = 2, p &lt; 0.01</w:t>
      </w:r>
      <w:r>
        <w:rPr>
          <w:rFonts w:cs="Times New Roman"/>
          <w:color w:val="000000" w:themeColor="text1"/>
        </w:rPr>
        <w:t xml:space="preserve">; </w:t>
      </w:r>
      <w:r w:rsidR="00A23B6A">
        <w:rPr>
          <w:rFonts w:cs="Times New Roman"/>
          <w:color w:val="000000" w:themeColor="text1"/>
        </w:rPr>
        <w:t xml:space="preserve">Fig. </w:t>
      </w:r>
      <w:r w:rsidRPr="00A6092D">
        <w:rPr>
          <w:rFonts w:cs="Times New Roman"/>
          <w:color w:val="000000" w:themeColor="text1"/>
        </w:rPr>
        <w:t>3b</w:t>
      </w:r>
      <w:r w:rsidR="001A6A7C">
        <w:rPr>
          <w:rFonts w:cs="Times New Roman"/>
          <w:color w:val="000000" w:themeColor="text1"/>
        </w:rPr>
        <w:t>)</w:t>
      </w:r>
      <w:r>
        <w:rPr>
          <w:rFonts w:cs="Times New Roman"/>
          <w:color w:val="000000" w:themeColor="text1"/>
        </w:rPr>
        <w:t xml:space="preserve">, but this effect did not vary across the gradient </w:t>
      </w:r>
      <w:r w:rsidR="00AF68FE" w:rsidRPr="00A6092D">
        <w:rPr>
          <w:rFonts w:cs="Times New Roman"/>
          <w:color w:val="000000" w:themeColor="text1"/>
        </w:rPr>
        <w:t>(</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0.58, df = 2, p = 0.75</w:t>
      </w:r>
      <w:r w:rsidR="005617DF">
        <w:rPr>
          <w:rFonts w:cs="Times New Roman"/>
          <w:color w:val="000000" w:themeColor="text1"/>
        </w:rPr>
        <w:t>)</w:t>
      </w:r>
      <w:r w:rsidR="00AF68FE" w:rsidRPr="00A6092D">
        <w:rPr>
          <w:rFonts w:cs="Times New Roman"/>
          <w:color w:val="000000" w:themeColor="text1"/>
        </w:rPr>
        <w:t xml:space="preserve">. There was a trend towards higher </w:t>
      </w:r>
      <w:r w:rsidR="00AF68FE" w:rsidRPr="00A6092D">
        <w:rPr>
          <w:rFonts w:cs="Times New Roman"/>
          <w:i/>
          <w:color w:val="000000" w:themeColor="text1"/>
        </w:rPr>
        <w:t>Vulpia</w:t>
      </w:r>
      <w:r w:rsidR="00AF68FE" w:rsidRPr="00A6092D">
        <w:rPr>
          <w:rFonts w:cs="Times New Roman"/>
          <w:color w:val="000000" w:themeColor="text1"/>
        </w:rPr>
        <w:t xml:space="preserve"> survival </w:t>
      </w:r>
      <w:r w:rsidR="00006AF3">
        <w:rPr>
          <w:rFonts w:cs="Times New Roman"/>
          <w:color w:val="000000" w:themeColor="text1"/>
        </w:rPr>
        <w:t>at the NW end of the gradient</w:t>
      </w:r>
      <w:r w:rsidR="00AF68FE" w:rsidRPr="00A6092D">
        <w:rPr>
          <w:rFonts w:cs="Times New Roman"/>
          <w:color w:val="000000" w:themeColor="text1"/>
        </w:rPr>
        <w:t xml:space="preserve"> (</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3.</w:t>
      </w:r>
      <w:r w:rsidR="001F5071">
        <w:rPr>
          <w:rFonts w:cs="Times New Roman"/>
          <w:color w:val="000000" w:themeColor="text1"/>
        </w:rPr>
        <w:t>60</w:t>
      </w:r>
      <w:r w:rsidR="00AF68FE" w:rsidRPr="00A6092D">
        <w:rPr>
          <w:rFonts w:cs="Times New Roman"/>
          <w:color w:val="000000" w:themeColor="text1"/>
        </w:rPr>
        <w:t>, df = 2, p = 0.06).</w:t>
      </w:r>
      <w:r w:rsidR="009D4F62">
        <w:rPr>
          <w:color w:val="000000" w:themeColor="text1"/>
        </w:rPr>
        <w:t xml:space="preserve"> </w:t>
      </w:r>
      <w:r w:rsidR="001910C6" w:rsidRPr="001E19A3">
        <w:rPr>
          <w:i/>
          <w:color w:val="000000" w:themeColor="text1"/>
        </w:rPr>
        <w:t>Vulpia</w:t>
      </w:r>
      <w:r w:rsidR="00D60115">
        <w:rPr>
          <w:color w:val="000000" w:themeColor="text1"/>
        </w:rPr>
        <w:t xml:space="preserve"> </w:t>
      </w:r>
      <w:r w:rsidR="001910C6">
        <w:rPr>
          <w:color w:val="000000" w:themeColor="text1"/>
        </w:rPr>
        <w:t xml:space="preserve">biomass </w:t>
      </w:r>
      <w:r w:rsidR="00AD243D">
        <w:rPr>
          <w:color w:val="000000" w:themeColor="text1"/>
        </w:rPr>
        <w:t xml:space="preserve">was not significantly affected by moss </w:t>
      </w:r>
      <w:r w:rsidR="005617DF">
        <w:rPr>
          <w:color w:val="000000" w:themeColor="text1"/>
        </w:rPr>
        <w:t xml:space="preserve"> </w:t>
      </w:r>
      <w:r w:rsidR="00AD243D">
        <w:rPr>
          <w:color w:val="000000" w:themeColor="text1"/>
        </w:rPr>
        <w:t>treatment</w:t>
      </w:r>
      <w:r w:rsidR="00D9441B">
        <w:rPr>
          <w:color w:val="000000" w:themeColor="text1"/>
        </w:rPr>
        <w:t xml:space="preserve"> </w:t>
      </w:r>
      <w:r w:rsidRPr="00A6092D">
        <w:rPr>
          <w:color w:val="000000" w:themeColor="text1"/>
        </w:rPr>
        <w:t>(</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xml:space="preserve">= 4.97, df = 2, p = 0.08; </w:t>
      </w:r>
      <w:r w:rsidR="00A23B6A">
        <w:rPr>
          <w:color w:val="000000" w:themeColor="text1"/>
        </w:rPr>
        <w:t xml:space="preserve">Fig. </w:t>
      </w:r>
      <w:r w:rsidRPr="00A6092D">
        <w:rPr>
          <w:color w:val="000000" w:themeColor="text1"/>
        </w:rPr>
        <w:t>3d)</w:t>
      </w:r>
      <w:r w:rsidR="00D9441B">
        <w:rPr>
          <w:color w:val="000000" w:themeColor="text1"/>
        </w:rPr>
        <w:t xml:space="preserve">, </w:t>
      </w:r>
      <w:r w:rsidR="00D9441B" w:rsidRPr="00A6092D">
        <w:rPr>
          <w:color w:val="000000" w:themeColor="text1"/>
        </w:rPr>
        <w:t>gradient position (</w:t>
      </w:r>
      <w:r w:rsidR="00D9441B" w:rsidRPr="00A6092D">
        <w:rPr>
          <w:i/>
          <w:iCs/>
          <w:color w:val="000000" w:themeColor="text1"/>
        </w:rPr>
        <w:t>X</w:t>
      </w:r>
      <w:r w:rsidR="00D9441B" w:rsidRPr="00A6092D">
        <w:rPr>
          <w:i/>
          <w:iCs/>
          <w:color w:val="000000" w:themeColor="text1"/>
          <w:vertAlign w:val="superscript"/>
        </w:rPr>
        <w:t>2</w:t>
      </w:r>
      <w:r w:rsidR="00D9441B" w:rsidRPr="00A6092D">
        <w:rPr>
          <w:i/>
          <w:iCs/>
          <w:color w:val="000000" w:themeColor="text1"/>
        </w:rPr>
        <w:t xml:space="preserve"> </w:t>
      </w:r>
      <w:r w:rsidR="00D9441B" w:rsidRPr="00A6092D">
        <w:rPr>
          <w:color w:val="000000" w:themeColor="text1"/>
        </w:rPr>
        <w:t>= 0.</w:t>
      </w:r>
      <w:r w:rsidR="00D9441B">
        <w:rPr>
          <w:color w:val="000000" w:themeColor="text1"/>
        </w:rPr>
        <w:t>21</w:t>
      </w:r>
      <w:r w:rsidR="00D9441B" w:rsidRPr="00A6092D">
        <w:rPr>
          <w:color w:val="000000" w:themeColor="text1"/>
        </w:rPr>
        <w:t>, df = 1, p = 0.</w:t>
      </w:r>
      <w:r w:rsidR="00D9441B">
        <w:rPr>
          <w:color w:val="000000" w:themeColor="text1"/>
        </w:rPr>
        <w:t>65</w:t>
      </w:r>
      <w:r w:rsidR="00D9441B" w:rsidRPr="00A6092D">
        <w:rPr>
          <w:color w:val="000000" w:themeColor="text1"/>
        </w:rPr>
        <w:t>)</w:t>
      </w:r>
      <w:r w:rsidR="00D9441B">
        <w:rPr>
          <w:color w:val="000000" w:themeColor="text1"/>
        </w:rPr>
        <w:t>, nor was there a</w:t>
      </w:r>
      <w:r w:rsidR="00AF68FE" w:rsidRPr="00A6092D">
        <w:rPr>
          <w:rFonts w:cs="Times New Roman"/>
          <w:color w:val="000000" w:themeColor="text1"/>
        </w:rPr>
        <w:t xml:space="preserve"> treatment </w:t>
      </w:r>
      <w:r w:rsidR="00025A56">
        <w:rPr>
          <w:rFonts w:cs="Times New Roman"/>
          <w:color w:val="000000" w:themeColor="text1"/>
        </w:rPr>
        <w:t>x</w:t>
      </w:r>
      <w:r w:rsidR="00025A56" w:rsidRPr="00A6092D">
        <w:rPr>
          <w:rFonts w:cs="Times New Roman"/>
          <w:color w:val="000000" w:themeColor="text1"/>
        </w:rPr>
        <w:t xml:space="preserve"> </w:t>
      </w:r>
      <w:r w:rsidR="00006AF3">
        <w:rPr>
          <w:rFonts w:cs="Times New Roman"/>
          <w:color w:val="000000" w:themeColor="text1"/>
        </w:rPr>
        <w:t>gradient</w:t>
      </w:r>
      <w:r w:rsidR="00006AF3" w:rsidRPr="00A6092D">
        <w:rPr>
          <w:rFonts w:cs="Times New Roman"/>
          <w:color w:val="000000" w:themeColor="text1"/>
        </w:rPr>
        <w:t xml:space="preserve"> </w:t>
      </w:r>
      <w:r w:rsidR="00AF68FE" w:rsidRPr="00A6092D">
        <w:rPr>
          <w:rFonts w:cs="Times New Roman"/>
          <w:color w:val="000000" w:themeColor="text1"/>
        </w:rPr>
        <w:t xml:space="preserve">interaction </w:t>
      </w:r>
      <w:r w:rsidR="00AF68FE" w:rsidRPr="00A6092D">
        <w:rPr>
          <w:color w:val="000000" w:themeColor="text1"/>
        </w:rPr>
        <w:t>(</w:t>
      </w:r>
      <w:bookmarkStart w:id="38" w:name="__DdeLink__1273_1424566511"/>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1.18, df = 2, p = 0.55</w:t>
      </w:r>
      <w:bookmarkEnd w:id="38"/>
      <w:r w:rsidR="00AF68FE" w:rsidRPr="00A6092D">
        <w:rPr>
          <w:color w:val="000000" w:themeColor="text1"/>
        </w:rPr>
        <w:t>)</w:t>
      </w:r>
      <w:r w:rsidR="00D9441B">
        <w:rPr>
          <w:color w:val="000000" w:themeColor="text1"/>
        </w:rPr>
        <w:t xml:space="preserve">. </w:t>
      </w:r>
      <w:r w:rsidR="008E35CB">
        <w:rPr>
          <w:color w:val="000000" w:themeColor="text1"/>
        </w:rPr>
        <w:t xml:space="preserve">Similarly, </w:t>
      </w:r>
      <w:r w:rsidR="00AF68FE" w:rsidRPr="00A6092D">
        <w:rPr>
          <w:i/>
          <w:color w:val="000000" w:themeColor="text1"/>
        </w:rPr>
        <w:t>Vulpia</w:t>
      </w:r>
      <w:r w:rsidR="00AF68FE" w:rsidRPr="00A6092D">
        <w:rPr>
          <w:color w:val="000000" w:themeColor="text1"/>
        </w:rPr>
        <w:t xml:space="preserve"> inflorescence production was not affected by</w:t>
      </w:r>
      <w:r w:rsidR="00AF68FE" w:rsidRPr="00A6092D">
        <w:rPr>
          <w:rFonts w:cs="Times New Roman"/>
          <w:color w:val="000000" w:themeColor="text1"/>
        </w:rPr>
        <w:t xml:space="preserve"> moss</w:t>
      </w:r>
      <w:r w:rsidR="00FB1C5C">
        <w:rPr>
          <w:rFonts w:cs="Times New Roman"/>
          <w:color w:val="000000" w:themeColor="text1"/>
        </w:rPr>
        <w:t xml:space="preserve"> treatment</w:t>
      </w:r>
      <w:r w:rsidR="00AF68FE" w:rsidRPr="00A6092D">
        <w:rPr>
          <w:rFonts w:cs="Times New Roman"/>
          <w:color w:val="000000" w:themeColor="text1"/>
        </w:rPr>
        <w:t xml:space="preserve"> (F</w:t>
      </w:r>
      <w:r w:rsidR="00AF68FE" w:rsidRPr="00A6092D">
        <w:rPr>
          <w:rFonts w:cs="Times New Roman"/>
          <w:color w:val="000000" w:themeColor="text1"/>
          <w:vertAlign w:val="subscript"/>
        </w:rPr>
        <w:t>2,40</w:t>
      </w:r>
      <w:r w:rsidR="00AF68FE" w:rsidRPr="00A6092D">
        <w:rPr>
          <w:rFonts w:cs="Times New Roman"/>
          <w:color w:val="000000" w:themeColor="text1"/>
        </w:rPr>
        <w:t xml:space="preserve"> = 0.43, p = 0.65), gradient position (F</w:t>
      </w:r>
      <w:r w:rsidR="00AF68FE" w:rsidRPr="001E19A3">
        <w:rPr>
          <w:rFonts w:cs="Times New Roman"/>
          <w:color w:val="000000" w:themeColor="text1"/>
          <w:vertAlign w:val="subscript"/>
        </w:rPr>
        <w:t>1,42</w:t>
      </w:r>
      <w:r w:rsidR="00AF68FE" w:rsidRPr="00A6092D">
        <w:rPr>
          <w:rFonts w:cs="Times New Roman"/>
          <w:color w:val="000000" w:themeColor="text1"/>
        </w:rPr>
        <w:t xml:space="preserve"> = 0.53, p = 0.47) nor their interaction</w:t>
      </w:r>
      <w:r w:rsidR="00AF68FE" w:rsidRPr="00A6092D">
        <w:rPr>
          <w:color w:val="000000" w:themeColor="text1"/>
        </w:rPr>
        <w:t xml:space="preserve"> (F</w:t>
      </w:r>
      <w:r w:rsidR="00AF68FE" w:rsidRPr="00A6092D">
        <w:rPr>
          <w:color w:val="000000" w:themeColor="text1"/>
          <w:vertAlign w:val="subscript"/>
        </w:rPr>
        <w:t>2,38</w:t>
      </w:r>
      <w:r w:rsidR="00AF68FE" w:rsidRPr="00A6092D">
        <w:rPr>
          <w:rFonts w:cs="Times New Roman"/>
          <w:color w:val="000000" w:themeColor="text1"/>
          <w:vertAlign w:val="superscript"/>
        </w:rPr>
        <w:t xml:space="preserve"> </w:t>
      </w:r>
      <w:r w:rsidR="00AF68FE" w:rsidRPr="00A6092D">
        <w:rPr>
          <w:rFonts w:cs="Times New Roman"/>
          <w:color w:val="000000" w:themeColor="text1"/>
        </w:rPr>
        <w:t xml:space="preserve">= 0.18, p = 0.83; </w:t>
      </w:r>
      <w:r w:rsidR="00A23B6A">
        <w:rPr>
          <w:rFonts w:cs="Times New Roman"/>
          <w:color w:val="000000" w:themeColor="text1"/>
        </w:rPr>
        <w:t xml:space="preserve">Fig. </w:t>
      </w:r>
      <w:r w:rsidR="00AF68FE" w:rsidRPr="00A6092D">
        <w:rPr>
          <w:rFonts w:cs="Times New Roman"/>
          <w:color w:val="000000" w:themeColor="text1"/>
        </w:rPr>
        <w:t xml:space="preserve">3f). </w:t>
      </w:r>
    </w:p>
    <w:p w14:paraId="47AE664D" w14:textId="77777777" w:rsidR="006F26CF" w:rsidRPr="00A6092D" w:rsidRDefault="00AF68FE" w:rsidP="00A23B6A">
      <w:pPr>
        <w:pStyle w:val="Heading"/>
        <w:spacing w:before="0" w:after="0"/>
        <w:ind w:firstLine="0"/>
        <w:rPr>
          <w:color w:val="000000" w:themeColor="text1"/>
        </w:rPr>
      </w:pPr>
      <w:r w:rsidRPr="00A6092D">
        <w:rPr>
          <w:color w:val="000000" w:themeColor="text1"/>
        </w:rPr>
        <w:t>Discussion</w:t>
      </w:r>
    </w:p>
    <w:p w14:paraId="37C4A9E7" w14:textId="107A9C07" w:rsidR="006F26CF" w:rsidRDefault="00AF68FE" w:rsidP="0028293A">
      <w:pPr>
        <w:spacing w:after="0"/>
        <w:rPr>
          <w:rFonts w:cs="Times New Roman"/>
          <w:color w:val="000000" w:themeColor="text1"/>
        </w:rPr>
      </w:pPr>
      <w:r w:rsidRPr="00A6092D">
        <w:rPr>
          <w:rFonts w:cs="Times New Roman"/>
          <w:color w:val="000000" w:themeColor="text1"/>
        </w:rPr>
        <w:t xml:space="preserve">Our study demonstrates that native </w:t>
      </w:r>
      <w:r w:rsidR="009D4F62">
        <w:rPr>
          <w:rFonts w:cs="Times New Roman"/>
          <w:color w:val="000000" w:themeColor="text1"/>
        </w:rPr>
        <w:t>bryophytes</w:t>
      </w:r>
      <w:r w:rsidR="009D4F62" w:rsidRPr="00A6092D">
        <w:rPr>
          <w:rFonts w:cs="Times New Roman"/>
          <w:color w:val="000000" w:themeColor="text1"/>
        </w:rPr>
        <w:t xml:space="preserve"> </w:t>
      </w:r>
      <w:r w:rsidRPr="00A6092D">
        <w:rPr>
          <w:rFonts w:cs="Times New Roman"/>
          <w:color w:val="000000" w:themeColor="text1"/>
        </w:rPr>
        <w:t xml:space="preserve">have important </w:t>
      </w:r>
      <w:r w:rsidR="008F752B">
        <w:rPr>
          <w:rFonts w:cs="Times New Roman"/>
          <w:color w:val="000000" w:themeColor="text1"/>
        </w:rPr>
        <w:t>effects</w:t>
      </w:r>
      <w:r w:rsidR="008F752B" w:rsidRPr="00A6092D">
        <w:rPr>
          <w:rFonts w:cs="Times New Roman"/>
          <w:color w:val="000000" w:themeColor="text1"/>
        </w:rPr>
        <w:t xml:space="preserve"> </w:t>
      </w:r>
      <w:r w:rsidRPr="00A6092D">
        <w:rPr>
          <w:rFonts w:cs="Times New Roman"/>
          <w:color w:val="000000" w:themeColor="text1"/>
        </w:rPr>
        <w:t>on the occurrence</w:t>
      </w:r>
      <w:r w:rsidR="008E35CB">
        <w:rPr>
          <w:rFonts w:cs="Times New Roman"/>
          <w:color w:val="000000" w:themeColor="text1"/>
        </w:rPr>
        <w:t xml:space="preserve"> of vascular plants in this system as well as the </w:t>
      </w:r>
      <w:r w:rsidRPr="00A6092D">
        <w:rPr>
          <w:rFonts w:cs="Times New Roman"/>
          <w:color w:val="000000" w:themeColor="text1"/>
        </w:rPr>
        <w:t xml:space="preserve">survival of </w:t>
      </w:r>
      <w:r w:rsidR="008E35CB">
        <w:rPr>
          <w:rFonts w:cs="Times New Roman"/>
          <w:color w:val="000000" w:themeColor="text1"/>
        </w:rPr>
        <w:t>two exotic annual grasses</w:t>
      </w:r>
      <w:r w:rsidR="001910C6">
        <w:rPr>
          <w:rFonts w:cs="Times New Roman"/>
          <w:color w:val="000000" w:themeColor="text1"/>
        </w:rPr>
        <w:t xml:space="preserve">. </w:t>
      </w:r>
      <w:r w:rsidR="00FD10A4">
        <w:rPr>
          <w:rFonts w:cs="Times New Roman"/>
          <w:color w:val="000000" w:themeColor="text1"/>
        </w:rPr>
        <w:t xml:space="preserve">However, we found only limited support for </w:t>
      </w:r>
      <w:r w:rsidR="00006AF3">
        <w:rPr>
          <w:rFonts w:cs="Times New Roman"/>
          <w:color w:val="000000" w:themeColor="text1"/>
        </w:rPr>
        <w:t xml:space="preserve">our hypothesis that the strength and direction of these effects </w:t>
      </w:r>
      <w:r w:rsidR="00E20079">
        <w:rPr>
          <w:rFonts w:cs="Times New Roman"/>
          <w:color w:val="000000" w:themeColor="text1"/>
        </w:rPr>
        <w:t xml:space="preserve">would change across the </w:t>
      </w:r>
      <w:r w:rsidR="00006AF3">
        <w:rPr>
          <w:rFonts w:cs="Times New Roman"/>
          <w:color w:val="000000" w:themeColor="text1"/>
        </w:rPr>
        <w:t xml:space="preserve">environmental </w:t>
      </w:r>
      <w:r w:rsidR="00E20079">
        <w:rPr>
          <w:rFonts w:cs="Times New Roman"/>
          <w:color w:val="000000" w:themeColor="text1"/>
        </w:rPr>
        <w:t>gradient</w:t>
      </w:r>
      <w:r w:rsidR="00FD10A4">
        <w:rPr>
          <w:rFonts w:cs="Times New Roman"/>
          <w:color w:val="000000" w:themeColor="text1"/>
        </w:rPr>
        <w:t xml:space="preserve">. </w:t>
      </w:r>
      <w:r w:rsidR="0064386F">
        <w:rPr>
          <w:rFonts w:cs="Times New Roman"/>
          <w:color w:val="000000" w:themeColor="text1"/>
        </w:rPr>
        <w:t xml:space="preserve">The </w:t>
      </w:r>
      <w:r w:rsidR="00E94461">
        <w:rPr>
          <w:rFonts w:cs="Times New Roman"/>
          <w:color w:val="000000" w:themeColor="text1"/>
        </w:rPr>
        <w:t xml:space="preserve">natural </w:t>
      </w:r>
      <w:r w:rsidRPr="00A6092D">
        <w:rPr>
          <w:rFonts w:cs="Times New Roman"/>
          <w:color w:val="000000" w:themeColor="text1"/>
        </w:rPr>
        <w:t xml:space="preserve">occurrence </w:t>
      </w:r>
      <w:r w:rsidR="0064386F">
        <w:rPr>
          <w:rFonts w:cs="Times New Roman"/>
          <w:color w:val="000000" w:themeColor="text1"/>
        </w:rPr>
        <w:t>of v</w:t>
      </w:r>
      <w:r w:rsidR="0064386F" w:rsidRPr="00A6092D">
        <w:rPr>
          <w:rFonts w:cs="Times New Roman"/>
          <w:color w:val="000000" w:themeColor="text1"/>
        </w:rPr>
        <w:t>ascular plant</w:t>
      </w:r>
      <w:r w:rsidR="0064386F">
        <w:rPr>
          <w:rFonts w:cs="Times New Roman"/>
          <w:color w:val="000000" w:themeColor="text1"/>
        </w:rPr>
        <w:t>s</w:t>
      </w:r>
      <w:r w:rsidR="0064386F" w:rsidRPr="00A6092D">
        <w:rPr>
          <w:rFonts w:cs="Times New Roman"/>
          <w:color w:val="000000" w:themeColor="text1"/>
        </w:rPr>
        <w:t xml:space="preserve"> </w:t>
      </w:r>
      <w:r w:rsidR="00E94461">
        <w:rPr>
          <w:rFonts w:cs="Times New Roman"/>
          <w:color w:val="000000" w:themeColor="text1"/>
        </w:rPr>
        <w:t>was significantly greater in moss patches than in bare sand but this positive association did not</w:t>
      </w:r>
      <w:r w:rsidR="0064386F">
        <w:rPr>
          <w:rFonts w:cs="Times New Roman"/>
          <w:color w:val="000000" w:themeColor="text1"/>
        </w:rPr>
        <w:t xml:space="preserve"> </w:t>
      </w:r>
      <w:r w:rsidR="00006AF3">
        <w:rPr>
          <w:rFonts w:cs="Times New Roman"/>
          <w:color w:val="000000" w:themeColor="text1"/>
        </w:rPr>
        <w:t>change significantly</w:t>
      </w:r>
      <w:r w:rsidR="00006AF3" w:rsidRPr="00A6092D">
        <w:rPr>
          <w:rFonts w:cs="Times New Roman"/>
          <w:color w:val="000000" w:themeColor="text1"/>
        </w:rPr>
        <w:t xml:space="preserve"> </w:t>
      </w:r>
      <w:r w:rsidR="00006AF3">
        <w:rPr>
          <w:rFonts w:cs="Times New Roman"/>
          <w:color w:val="000000" w:themeColor="text1"/>
        </w:rPr>
        <w:t xml:space="preserve">across </w:t>
      </w:r>
      <w:r w:rsidRPr="00A6092D">
        <w:rPr>
          <w:rFonts w:cs="Times New Roman"/>
          <w:color w:val="000000" w:themeColor="text1"/>
        </w:rPr>
        <w:t xml:space="preserve">the environmental gradient as we </w:t>
      </w:r>
      <w:r w:rsidR="00E20079">
        <w:rPr>
          <w:rFonts w:cs="Times New Roman"/>
          <w:color w:val="000000" w:themeColor="text1"/>
        </w:rPr>
        <w:t>predicted</w:t>
      </w:r>
      <w:r w:rsidR="00E20079" w:rsidRPr="00A6092D">
        <w:rPr>
          <w:rFonts w:cs="Times New Roman"/>
          <w:color w:val="000000" w:themeColor="text1"/>
        </w:rPr>
        <w:t xml:space="preserve"> </w:t>
      </w:r>
      <w:r w:rsidRPr="00A6092D">
        <w:rPr>
          <w:rFonts w:cs="Times New Roman"/>
          <w:color w:val="000000" w:themeColor="text1"/>
        </w:rPr>
        <w:t>(</w:t>
      </w:r>
      <w:r w:rsidR="00A23B6A">
        <w:rPr>
          <w:rFonts w:cs="Times New Roman"/>
          <w:color w:val="000000" w:themeColor="text1"/>
        </w:rPr>
        <w:t xml:space="preserve">Fig. </w:t>
      </w:r>
      <w:r w:rsidRPr="00A6092D">
        <w:rPr>
          <w:rFonts w:cs="Times New Roman"/>
          <w:color w:val="000000" w:themeColor="text1"/>
        </w:rPr>
        <w:t>2). This result held for both native and exotic species alike</w:t>
      </w:r>
      <w:r w:rsidR="00E94461">
        <w:rPr>
          <w:rFonts w:cs="Times New Roman"/>
          <w:color w:val="000000" w:themeColor="text1"/>
        </w:rPr>
        <w:t xml:space="preserve"> (</w:t>
      </w:r>
      <w:r w:rsidR="00866064">
        <w:rPr>
          <w:rFonts w:cs="Times New Roman"/>
          <w:color w:val="000000" w:themeColor="text1"/>
        </w:rPr>
        <w:t xml:space="preserve">Appendix S1: </w:t>
      </w:r>
      <w:r w:rsidR="00E94461">
        <w:rPr>
          <w:rFonts w:cs="Times New Roman"/>
          <w:color w:val="000000" w:themeColor="text1"/>
        </w:rPr>
        <w:t>Fig. S3 and S4)</w:t>
      </w:r>
      <w:r w:rsidRPr="00A6092D">
        <w:rPr>
          <w:rFonts w:cs="Times New Roman"/>
          <w:color w:val="000000" w:themeColor="text1"/>
        </w:rPr>
        <w:t xml:space="preserve">. </w:t>
      </w:r>
      <w:r w:rsidR="00FD10A4">
        <w:rPr>
          <w:rFonts w:cs="Times New Roman"/>
          <w:color w:val="000000" w:themeColor="text1"/>
        </w:rPr>
        <w:t>I</w:t>
      </w:r>
      <w:r w:rsidRPr="00A6092D">
        <w:rPr>
          <w:rFonts w:cs="Times New Roman"/>
          <w:color w:val="000000" w:themeColor="text1"/>
        </w:rPr>
        <w:t xml:space="preserve">n our </w:t>
      </w:r>
      <w:r w:rsidR="004C473B">
        <w:rPr>
          <w:rFonts w:cs="Times New Roman"/>
          <w:color w:val="000000" w:themeColor="text1"/>
        </w:rPr>
        <w:t>field</w:t>
      </w:r>
      <w:r w:rsidRPr="00A6092D">
        <w:rPr>
          <w:rFonts w:cs="Times New Roman"/>
          <w:color w:val="000000" w:themeColor="text1"/>
        </w:rPr>
        <w:t xml:space="preserve"> experiment</w:t>
      </w:r>
      <w:r w:rsidR="004C473B">
        <w:rPr>
          <w:rFonts w:cs="Times New Roman"/>
          <w:color w:val="000000" w:themeColor="text1"/>
        </w:rPr>
        <w:t>,</w:t>
      </w:r>
      <w:r w:rsidRPr="00A6092D">
        <w:rPr>
          <w:rFonts w:cs="Times New Roman"/>
          <w:color w:val="000000" w:themeColor="text1"/>
        </w:rPr>
        <w:t xml:space="preserve"> we found </w:t>
      </w:r>
      <w:r w:rsidR="00FD10A4">
        <w:rPr>
          <w:rFonts w:cs="Times New Roman"/>
          <w:color w:val="000000" w:themeColor="text1"/>
        </w:rPr>
        <w:t>only a few cases where</w:t>
      </w:r>
      <w:r w:rsidRPr="00A6092D">
        <w:rPr>
          <w:rFonts w:cs="Times New Roman"/>
          <w:color w:val="000000" w:themeColor="text1"/>
        </w:rPr>
        <w:t xml:space="preserve"> mos</w:t>
      </w:r>
      <w:r w:rsidR="00FD10A4">
        <w:rPr>
          <w:rFonts w:cs="Times New Roman"/>
          <w:color w:val="000000" w:themeColor="text1"/>
        </w:rPr>
        <w:t>s</w:t>
      </w:r>
      <w:r w:rsidRPr="00A6092D">
        <w:rPr>
          <w:rFonts w:cs="Times New Roman"/>
          <w:color w:val="000000" w:themeColor="text1"/>
        </w:rPr>
        <w:t xml:space="preserve"> ha</w:t>
      </w:r>
      <w:r w:rsidR="00FD10A4">
        <w:rPr>
          <w:rFonts w:cs="Times New Roman"/>
          <w:color w:val="000000" w:themeColor="text1"/>
        </w:rPr>
        <w:t>d</w:t>
      </w:r>
      <w:r w:rsidRPr="00A6092D">
        <w:rPr>
          <w:rFonts w:cs="Times New Roman"/>
          <w:color w:val="000000" w:themeColor="text1"/>
        </w:rPr>
        <w:t xml:space="preserve"> a </w:t>
      </w:r>
      <w:r w:rsidR="00BC3132">
        <w:rPr>
          <w:rFonts w:cs="Times New Roman"/>
          <w:color w:val="000000" w:themeColor="text1"/>
        </w:rPr>
        <w:t>facilitative</w:t>
      </w:r>
      <w:r w:rsidR="00BC3132" w:rsidRPr="00A6092D">
        <w:rPr>
          <w:rFonts w:cs="Times New Roman"/>
          <w:color w:val="000000" w:themeColor="text1"/>
        </w:rPr>
        <w:t xml:space="preserve"> </w:t>
      </w:r>
      <w:r w:rsidR="00BC3132">
        <w:rPr>
          <w:rFonts w:cs="Times New Roman"/>
          <w:color w:val="000000" w:themeColor="text1"/>
        </w:rPr>
        <w:t>effect</w:t>
      </w:r>
      <w:r w:rsidRPr="00A6092D">
        <w:rPr>
          <w:rFonts w:cs="Times New Roman"/>
          <w:color w:val="000000" w:themeColor="text1"/>
        </w:rPr>
        <w:t xml:space="preserve"> on </w:t>
      </w:r>
      <w:r w:rsidR="00FD10A4">
        <w:rPr>
          <w:rFonts w:cs="Times New Roman"/>
          <w:color w:val="000000" w:themeColor="text1"/>
        </w:rPr>
        <w:t>exotic grass</w:t>
      </w:r>
      <w:r w:rsidR="00FD10A4" w:rsidRPr="00A6092D">
        <w:rPr>
          <w:rFonts w:cs="Times New Roman"/>
          <w:color w:val="000000" w:themeColor="text1"/>
        </w:rPr>
        <w:t xml:space="preserve"> </w:t>
      </w:r>
      <w:r w:rsidRPr="00A6092D">
        <w:rPr>
          <w:rFonts w:cs="Times New Roman"/>
          <w:color w:val="000000" w:themeColor="text1"/>
        </w:rPr>
        <w:t xml:space="preserve">performance </w:t>
      </w:r>
      <w:r w:rsidR="00006AF3">
        <w:rPr>
          <w:rFonts w:cs="Times New Roman"/>
          <w:color w:val="000000" w:themeColor="text1"/>
        </w:rPr>
        <w:t>at one end of the environmental gradient but a competitive effect at the other end</w:t>
      </w:r>
      <w:r w:rsidR="004C473B">
        <w:rPr>
          <w:rFonts w:cs="Times New Roman"/>
          <w:color w:val="000000" w:themeColor="text1"/>
        </w:rPr>
        <w:t>.</w:t>
      </w:r>
      <w:r w:rsidR="00862AE3" w:rsidRPr="00A6092D">
        <w:rPr>
          <w:rFonts w:cs="Times New Roman"/>
          <w:color w:val="000000" w:themeColor="text1"/>
        </w:rPr>
        <w:t xml:space="preserve"> </w:t>
      </w:r>
      <w:r w:rsidR="004C473B">
        <w:rPr>
          <w:rFonts w:cs="Times New Roman"/>
          <w:color w:val="000000" w:themeColor="text1"/>
        </w:rPr>
        <w:t>I</w:t>
      </w:r>
      <w:r w:rsidR="00862AE3" w:rsidRPr="00A6092D">
        <w:rPr>
          <w:rFonts w:cs="Times New Roman"/>
          <w:color w:val="000000" w:themeColor="text1"/>
        </w:rPr>
        <w:t>n particular</w:t>
      </w:r>
      <w:r w:rsidRPr="00A6092D">
        <w:rPr>
          <w:rFonts w:cs="Times New Roman"/>
          <w:color w:val="000000" w:themeColor="text1"/>
        </w:rPr>
        <w:t xml:space="preserve">, </w:t>
      </w:r>
      <w:r w:rsidR="004C473B">
        <w:rPr>
          <w:rFonts w:cs="Times New Roman"/>
          <w:color w:val="000000" w:themeColor="text1"/>
        </w:rPr>
        <w:t>the effects of moss</w:t>
      </w:r>
      <w:r w:rsidRPr="00A6092D">
        <w:rPr>
          <w:rFonts w:cs="Times New Roman"/>
          <w:color w:val="000000" w:themeColor="text1"/>
        </w:rPr>
        <w:t xml:space="preserve"> </w:t>
      </w:r>
      <w:r w:rsidR="004C473B">
        <w:rPr>
          <w:rFonts w:cs="Times New Roman"/>
          <w:color w:val="000000" w:themeColor="text1"/>
        </w:rPr>
        <w:t xml:space="preserve">varied along the </w:t>
      </w:r>
      <w:r w:rsidR="00006AF3">
        <w:rPr>
          <w:rFonts w:cs="Times New Roman"/>
          <w:color w:val="000000" w:themeColor="text1"/>
        </w:rPr>
        <w:t xml:space="preserve">environmental </w:t>
      </w:r>
      <w:r w:rsidRPr="00A6092D">
        <w:rPr>
          <w:rFonts w:cs="Times New Roman"/>
          <w:color w:val="000000" w:themeColor="text1"/>
        </w:rPr>
        <w:t xml:space="preserve">gradient for </w:t>
      </w:r>
      <w:r w:rsidRPr="00A6092D">
        <w:rPr>
          <w:rFonts w:cs="Times New Roman"/>
          <w:i/>
          <w:color w:val="000000" w:themeColor="text1"/>
        </w:rPr>
        <w:t>Bromus</w:t>
      </w:r>
      <w:r w:rsidRPr="00A6092D">
        <w:rPr>
          <w:rFonts w:cs="Times New Roman"/>
          <w:color w:val="000000" w:themeColor="text1"/>
        </w:rPr>
        <w:t xml:space="preserve"> survival (</w:t>
      </w:r>
      <w:r w:rsidR="00A23B6A">
        <w:rPr>
          <w:rFonts w:cs="Times New Roman"/>
          <w:color w:val="000000" w:themeColor="text1"/>
        </w:rPr>
        <w:t xml:space="preserve">Fig. </w:t>
      </w:r>
      <w:r w:rsidRPr="00A6092D">
        <w:rPr>
          <w:rFonts w:cs="Times New Roman"/>
          <w:color w:val="000000" w:themeColor="text1"/>
        </w:rPr>
        <w:t xml:space="preserve">3a) </w:t>
      </w:r>
      <w:r w:rsidR="001F39B8">
        <w:rPr>
          <w:rFonts w:cs="Times New Roman"/>
          <w:color w:val="000000" w:themeColor="text1"/>
        </w:rPr>
        <w:t xml:space="preserve">and </w:t>
      </w:r>
      <w:r w:rsidRPr="00A6092D">
        <w:rPr>
          <w:rFonts w:cs="Times New Roman"/>
          <w:color w:val="000000" w:themeColor="text1"/>
        </w:rPr>
        <w:t>inflorescence production (</w:t>
      </w:r>
      <w:r w:rsidR="00A23B6A">
        <w:rPr>
          <w:rFonts w:cs="Times New Roman"/>
          <w:color w:val="000000" w:themeColor="text1"/>
        </w:rPr>
        <w:t xml:space="preserve">Fig. </w:t>
      </w:r>
      <w:r w:rsidRPr="00A6092D">
        <w:rPr>
          <w:rFonts w:cs="Times New Roman"/>
          <w:color w:val="000000" w:themeColor="text1"/>
        </w:rPr>
        <w:t>3e).</w:t>
      </w:r>
      <w:r w:rsidR="00006AF3">
        <w:rPr>
          <w:rFonts w:cs="Times New Roman"/>
          <w:color w:val="000000" w:themeColor="text1"/>
        </w:rPr>
        <w:t xml:space="preserve"> In the more sheltered SE end of the gradient</w:t>
      </w:r>
      <w:r w:rsidRPr="00A6092D">
        <w:rPr>
          <w:rFonts w:cs="Times New Roman"/>
          <w:color w:val="000000" w:themeColor="text1"/>
        </w:rPr>
        <w:t xml:space="preserve">, </w:t>
      </w:r>
      <w:r w:rsidR="001F39B8">
        <w:rPr>
          <w:rFonts w:cs="Times New Roman"/>
          <w:color w:val="000000" w:themeColor="text1"/>
        </w:rPr>
        <w:t xml:space="preserve">moss reduced </w:t>
      </w:r>
      <w:r w:rsidRPr="00A6092D">
        <w:rPr>
          <w:rFonts w:cs="Times New Roman"/>
          <w:i/>
          <w:color w:val="000000" w:themeColor="text1"/>
        </w:rPr>
        <w:t>Bromus</w:t>
      </w:r>
      <w:r w:rsidRPr="00A6092D">
        <w:rPr>
          <w:rFonts w:cs="Times New Roman"/>
          <w:color w:val="000000" w:themeColor="text1"/>
        </w:rPr>
        <w:t xml:space="preserve"> </w:t>
      </w:r>
      <w:r w:rsidR="001F39B8" w:rsidRPr="009041B7">
        <w:rPr>
          <w:rFonts w:cs="Times New Roman"/>
          <w:color w:val="000000" w:themeColor="text1"/>
        </w:rPr>
        <w:t>survival</w:t>
      </w:r>
      <w:r w:rsidR="005617DF" w:rsidRPr="009041B7">
        <w:rPr>
          <w:rFonts w:cs="Times New Roman"/>
          <w:color w:val="000000" w:themeColor="text1"/>
        </w:rPr>
        <w:t xml:space="preserve"> compared to both bare sand treatment (</w:t>
      </w:r>
      <w:r w:rsidR="001A6A7C" w:rsidRPr="009041B7">
        <w:rPr>
          <w:rFonts w:cs="Times New Roman"/>
          <w:color w:val="000000" w:themeColor="text1"/>
        </w:rPr>
        <w:t>Figure</w:t>
      </w:r>
      <w:r w:rsidR="005617DF" w:rsidRPr="009041B7">
        <w:rPr>
          <w:rFonts w:cs="Times New Roman"/>
          <w:color w:val="000000" w:themeColor="text1"/>
        </w:rPr>
        <w:t xml:space="preserve"> </w:t>
      </w:r>
      <w:r w:rsidR="001A6A7C" w:rsidRPr="009041B7">
        <w:rPr>
          <w:rFonts w:cs="Times New Roman"/>
          <w:color w:val="000000" w:themeColor="text1"/>
        </w:rPr>
        <w:t>3</w:t>
      </w:r>
      <w:r w:rsidR="00E50ACF" w:rsidRPr="009041B7">
        <w:rPr>
          <w:rFonts w:cs="Times New Roman"/>
          <w:color w:val="000000" w:themeColor="text1"/>
        </w:rPr>
        <w:t>a</w:t>
      </w:r>
      <w:r w:rsidR="005617DF" w:rsidRPr="009041B7">
        <w:rPr>
          <w:rFonts w:cs="Times New Roman"/>
          <w:color w:val="000000" w:themeColor="text1"/>
        </w:rPr>
        <w:t xml:space="preserve">).  In contrast, in the more </w:t>
      </w:r>
      <w:r w:rsidR="00006AF3" w:rsidRPr="009041B7">
        <w:rPr>
          <w:rFonts w:cs="Times New Roman"/>
          <w:color w:val="000000" w:themeColor="text1"/>
        </w:rPr>
        <w:t xml:space="preserve">exposed NW end of the </w:t>
      </w:r>
      <w:r w:rsidRPr="009041B7">
        <w:rPr>
          <w:rFonts w:cs="Times New Roman"/>
          <w:color w:val="000000" w:themeColor="text1"/>
        </w:rPr>
        <w:t>environment</w:t>
      </w:r>
      <w:r w:rsidR="00006AF3" w:rsidRPr="009041B7">
        <w:rPr>
          <w:rFonts w:cs="Times New Roman"/>
          <w:color w:val="000000" w:themeColor="text1"/>
        </w:rPr>
        <w:t>al gradient</w:t>
      </w:r>
      <w:r w:rsidR="005617DF" w:rsidRPr="009041B7">
        <w:rPr>
          <w:rFonts w:cs="Times New Roman"/>
          <w:color w:val="000000" w:themeColor="text1"/>
        </w:rPr>
        <w:t xml:space="preserve"> </w:t>
      </w:r>
      <w:r w:rsidRPr="009041B7">
        <w:rPr>
          <w:rFonts w:cs="Times New Roman"/>
          <w:i/>
          <w:color w:val="000000" w:themeColor="text1"/>
        </w:rPr>
        <w:t>Bromus</w:t>
      </w:r>
      <w:r w:rsidRPr="009041B7">
        <w:rPr>
          <w:rFonts w:cs="Times New Roman"/>
          <w:color w:val="000000" w:themeColor="text1"/>
        </w:rPr>
        <w:t xml:space="preserve"> </w:t>
      </w:r>
      <w:r w:rsidR="001F39B8" w:rsidRPr="009041B7">
        <w:rPr>
          <w:rFonts w:cs="Times New Roman"/>
          <w:color w:val="000000" w:themeColor="text1"/>
        </w:rPr>
        <w:t>survival</w:t>
      </w:r>
      <w:r w:rsidR="005617DF" w:rsidRPr="009041B7">
        <w:rPr>
          <w:rFonts w:cs="Times New Roman"/>
          <w:color w:val="000000" w:themeColor="text1"/>
        </w:rPr>
        <w:t xml:space="preserve"> was greater</w:t>
      </w:r>
      <w:r w:rsidR="00E50ACF" w:rsidRPr="009041B7">
        <w:rPr>
          <w:rFonts w:cs="Times New Roman"/>
          <w:color w:val="000000" w:themeColor="text1"/>
        </w:rPr>
        <w:t xml:space="preserve"> (but not significantly so)</w:t>
      </w:r>
      <w:r w:rsidR="005617DF" w:rsidRPr="009041B7">
        <w:rPr>
          <w:rFonts w:cs="Times New Roman"/>
          <w:color w:val="000000" w:themeColor="text1"/>
        </w:rPr>
        <w:t xml:space="preserve"> in moss patches</w:t>
      </w:r>
      <w:r w:rsidR="001F39B8" w:rsidRPr="009041B7">
        <w:rPr>
          <w:rFonts w:cs="Times New Roman"/>
          <w:color w:val="000000" w:themeColor="text1"/>
        </w:rPr>
        <w:t xml:space="preserve"> </w:t>
      </w:r>
      <w:r w:rsidR="005617DF" w:rsidRPr="009041B7">
        <w:rPr>
          <w:rFonts w:cs="Times New Roman"/>
          <w:color w:val="000000" w:themeColor="text1"/>
        </w:rPr>
        <w:t>than in the moss removed or the bare sand patches</w:t>
      </w:r>
      <w:r w:rsidRPr="009041B7">
        <w:rPr>
          <w:rFonts w:cs="Times New Roman"/>
          <w:color w:val="000000" w:themeColor="text1"/>
        </w:rPr>
        <w:t xml:space="preserve">. This </w:t>
      </w:r>
      <w:r w:rsidR="007A076D" w:rsidRPr="009041B7">
        <w:rPr>
          <w:rFonts w:cs="Times New Roman"/>
          <w:color w:val="000000" w:themeColor="text1"/>
        </w:rPr>
        <w:lastRenderedPageBreak/>
        <w:t>indicates</w:t>
      </w:r>
      <w:r w:rsidR="00E20079" w:rsidRPr="009041B7">
        <w:rPr>
          <w:rFonts w:cs="Times New Roman"/>
          <w:color w:val="000000" w:themeColor="text1"/>
        </w:rPr>
        <w:t xml:space="preserve"> that </w:t>
      </w:r>
      <w:r w:rsidR="005617DF" w:rsidRPr="009041B7">
        <w:rPr>
          <w:rFonts w:cs="Times New Roman"/>
          <w:color w:val="000000" w:themeColor="text1"/>
        </w:rPr>
        <w:t>the effects of moss patches on</w:t>
      </w:r>
      <w:r w:rsidR="00E20079" w:rsidRPr="009041B7">
        <w:rPr>
          <w:rFonts w:cs="Times New Roman"/>
          <w:color w:val="000000" w:themeColor="text1"/>
        </w:rPr>
        <w:t xml:space="preserve"> exotic species invasion </w:t>
      </w:r>
      <w:r w:rsidR="005617DF" w:rsidRPr="009041B7">
        <w:rPr>
          <w:rFonts w:cs="Times New Roman"/>
          <w:color w:val="000000" w:themeColor="text1"/>
        </w:rPr>
        <w:t xml:space="preserve">may change across the </w:t>
      </w:r>
      <w:r w:rsidR="00E20079" w:rsidRPr="009041B7">
        <w:rPr>
          <w:rFonts w:cs="Times New Roman"/>
          <w:color w:val="000000" w:themeColor="text1"/>
        </w:rPr>
        <w:t>gradient</w:t>
      </w:r>
      <w:r w:rsidR="00E20079">
        <w:rPr>
          <w:rFonts w:cs="Times New Roman"/>
          <w:color w:val="000000" w:themeColor="text1"/>
        </w:rPr>
        <w:t xml:space="preserve"> depending on local environmental conditions. </w:t>
      </w:r>
      <w:r w:rsidRPr="00A6092D">
        <w:rPr>
          <w:rFonts w:cs="Times New Roman"/>
          <w:color w:val="000000" w:themeColor="text1"/>
        </w:rPr>
        <w:t xml:space="preserve">We also observed a gradient by treatment interaction effect on </w:t>
      </w:r>
      <w:r w:rsidRPr="00A6092D">
        <w:rPr>
          <w:rFonts w:cs="Times New Roman"/>
          <w:i/>
          <w:color w:val="000000" w:themeColor="text1"/>
        </w:rPr>
        <w:t>Bromus</w:t>
      </w:r>
      <w:r w:rsidRPr="00A6092D">
        <w:rPr>
          <w:rFonts w:cs="Times New Roman"/>
          <w:color w:val="000000" w:themeColor="text1"/>
        </w:rPr>
        <w:t xml:space="preserve"> inflorescence production but this was less supportive of our hypothesis (</w:t>
      </w:r>
      <w:r w:rsidR="00A23B6A">
        <w:rPr>
          <w:rFonts w:cs="Times New Roman"/>
          <w:color w:val="000000" w:themeColor="text1"/>
        </w:rPr>
        <w:t xml:space="preserve">Fig. </w:t>
      </w:r>
      <w:r w:rsidRPr="00A6092D">
        <w:rPr>
          <w:rFonts w:cs="Times New Roman"/>
          <w:color w:val="000000" w:themeColor="text1"/>
        </w:rPr>
        <w:t>3e).</w:t>
      </w:r>
      <w:r w:rsidR="00856B8B">
        <w:rPr>
          <w:rFonts w:cs="Times New Roman"/>
          <w:color w:val="000000" w:themeColor="text1"/>
        </w:rPr>
        <w:t xml:space="preserve"> At the SE end of the </w:t>
      </w:r>
      <w:r w:rsidRPr="00A6092D">
        <w:rPr>
          <w:rFonts w:cs="Times New Roman"/>
          <w:color w:val="000000" w:themeColor="text1"/>
        </w:rPr>
        <w:t>environment</w:t>
      </w:r>
      <w:r w:rsidR="00856B8B">
        <w:rPr>
          <w:rFonts w:cs="Times New Roman"/>
          <w:color w:val="000000" w:themeColor="text1"/>
        </w:rPr>
        <w:t>al gradient</w:t>
      </w:r>
      <w:r w:rsidRPr="00A6092D">
        <w:rPr>
          <w:rFonts w:cs="Times New Roman"/>
          <w:color w:val="000000" w:themeColor="text1"/>
        </w:rPr>
        <w:t>,</w:t>
      </w:r>
      <w:r w:rsidR="00F063CF">
        <w:rPr>
          <w:rFonts w:cs="Times New Roman"/>
          <w:color w:val="000000" w:themeColor="text1"/>
        </w:rPr>
        <w:t xml:space="preserve"> </w:t>
      </w:r>
      <w:r w:rsidR="00F063CF" w:rsidRPr="00A6092D">
        <w:rPr>
          <w:rFonts w:cs="Times New Roman"/>
          <w:i/>
          <w:color w:val="000000" w:themeColor="text1"/>
        </w:rPr>
        <w:t>Bromus</w:t>
      </w:r>
      <w:r w:rsidR="00F063CF" w:rsidRPr="00A6092D">
        <w:rPr>
          <w:rFonts w:cs="Times New Roman"/>
          <w:color w:val="000000" w:themeColor="text1"/>
        </w:rPr>
        <w:t xml:space="preserve"> </w:t>
      </w:r>
      <w:r w:rsidR="00F063CF">
        <w:rPr>
          <w:rFonts w:cs="Times New Roman"/>
          <w:color w:val="000000" w:themeColor="text1"/>
        </w:rPr>
        <w:t xml:space="preserve">produced fewer </w:t>
      </w:r>
      <w:r w:rsidR="00F063CF" w:rsidRPr="00A6092D">
        <w:rPr>
          <w:rFonts w:cs="Times New Roman"/>
          <w:color w:val="000000" w:themeColor="text1"/>
        </w:rPr>
        <w:t>inflorescence</w:t>
      </w:r>
      <w:r w:rsidR="00F063CF">
        <w:rPr>
          <w:rFonts w:cs="Times New Roman"/>
          <w:color w:val="000000" w:themeColor="text1"/>
        </w:rPr>
        <w:t xml:space="preserve">s in both the moss covered and moss removed patches compared to the bare sand patches. </w:t>
      </w:r>
      <w:r w:rsidR="00AE713C">
        <w:rPr>
          <w:rFonts w:cs="Times New Roman"/>
          <w:color w:val="000000" w:themeColor="text1"/>
        </w:rPr>
        <w:t>However,</w:t>
      </w:r>
      <w:r w:rsidR="00F063CF">
        <w:rPr>
          <w:rFonts w:cs="Times New Roman"/>
          <w:color w:val="000000" w:themeColor="text1"/>
        </w:rPr>
        <w:t xml:space="preserve"> the differences between any pair of treatment levels </w:t>
      </w:r>
      <w:r w:rsidRPr="00A6092D">
        <w:rPr>
          <w:rFonts w:cs="Times New Roman"/>
          <w:color w:val="000000" w:themeColor="text1"/>
        </w:rPr>
        <w:t xml:space="preserve">disappeared </w:t>
      </w:r>
      <w:r w:rsidR="007675AE">
        <w:rPr>
          <w:rFonts w:cs="Times New Roman"/>
          <w:color w:val="000000" w:themeColor="text1"/>
        </w:rPr>
        <w:t xml:space="preserve">in the more exposed NW end of the gradient </w:t>
      </w:r>
      <w:r w:rsidRPr="00A6092D">
        <w:rPr>
          <w:rFonts w:cs="Times New Roman"/>
          <w:color w:val="000000" w:themeColor="text1"/>
        </w:rPr>
        <w:t>(</w:t>
      </w:r>
      <w:r w:rsidR="00A23B6A">
        <w:rPr>
          <w:rFonts w:cs="Times New Roman"/>
          <w:color w:val="000000" w:themeColor="text1"/>
        </w:rPr>
        <w:t xml:space="preserve">Fig. </w:t>
      </w:r>
      <w:r w:rsidRPr="00A6092D">
        <w:rPr>
          <w:rFonts w:cs="Times New Roman"/>
          <w:color w:val="000000" w:themeColor="text1"/>
        </w:rPr>
        <w:t xml:space="preserve">3e). </w:t>
      </w:r>
      <w:r w:rsidR="007675AE">
        <w:rPr>
          <w:rFonts w:cs="Times New Roman"/>
          <w:color w:val="000000" w:themeColor="text1"/>
        </w:rPr>
        <w:t>T</w:t>
      </w:r>
      <w:r w:rsidRPr="00A6092D">
        <w:rPr>
          <w:rFonts w:cs="Times New Roman"/>
          <w:color w:val="000000" w:themeColor="text1"/>
        </w:rPr>
        <w:t xml:space="preserve">he </w:t>
      </w:r>
      <w:r w:rsidR="007675AE">
        <w:rPr>
          <w:rFonts w:cs="Times New Roman"/>
          <w:color w:val="000000" w:themeColor="text1"/>
        </w:rPr>
        <w:t xml:space="preserve">effects of moss on </w:t>
      </w:r>
      <w:r w:rsidRPr="00A6092D">
        <w:rPr>
          <w:rFonts w:cs="Times New Roman"/>
          <w:i/>
          <w:color w:val="000000" w:themeColor="text1"/>
        </w:rPr>
        <w:t>Vulpia</w:t>
      </w:r>
      <w:r w:rsidRPr="00A6092D">
        <w:rPr>
          <w:rFonts w:cs="Times New Roman"/>
          <w:color w:val="000000" w:themeColor="text1"/>
        </w:rPr>
        <w:t xml:space="preserve"> did not vary </w:t>
      </w:r>
      <w:r w:rsidR="007675AE">
        <w:rPr>
          <w:rFonts w:cs="Times New Roman"/>
          <w:color w:val="000000" w:themeColor="text1"/>
        </w:rPr>
        <w:t>along the</w:t>
      </w:r>
      <w:r w:rsidR="007675AE" w:rsidRPr="00A6092D">
        <w:rPr>
          <w:rFonts w:cs="Times New Roman"/>
          <w:color w:val="000000" w:themeColor="text1"/>
        </w:rPr>
        <w:t xml:space="preserve"> </w:t>
      </w:r>
      <w:r w:rsidRPr="00A6092D">
        <w:rPr>
          <w:rFonts w:cs="Times New Roman"/>
          <w:color w:val="000000" w:themeColor="text1"/>
        </w:rPr>
        <w:t xml:space="preserve">environmental </w:t>
      </w:r>
      <w:r w:rsidR="007675AE">
        <w:rPr>
          <w:rFonts w:cs="Times New Roman"/>
          <w:color w:val="000000" w:themeColor="text1"/>
        </w:rPr>
        <w:t>gradient</w:t>
      </w:r>
      <w:r w:rsidR="007675AE" w:rsidRPr="00A6092D">
        <w:rPr>
          <w:rFonts w:cs="Times New Roman"/>
          <w:color w:val="000000" w:themeColor="text1"/>
        </w:rPr>
        <w:t xml:space="preserve"> </w:t>
      </w:r>
      <w:r w:rsidRPr="00A6092D">
        <w:rPr>
          <w:rFonts w:cs="Times New Roman"/>
          <w:color w:val="000000" w:themeColor="text1"/>
        </w:rPr>
        <w:t>(</w:t>
      </w:r>
      <w:r w:rsidR="00A23B6A">
        <w:rPr>
          <w:rFonts w:cs="Times New Roman"/>
          <w:color w:val="000000" w:themeColor="text1"/>
        </w:rPr>
        <w:t xml:space="preserve">Fig. </w:t>
      </w:r>
      <w:r w:rsidRPr="00A6092D">
        <w:rPr>
          <w:rFonts w:cs="Times New Roman"/>
          <w:color w:val="000000" w:themeColor="text1"/>
        </w:rPr>
        <w:t xml:space="preserve">3b, </w:t>
      </w:r>
      <w:r w:rsidR="003843FF">
        <w:rPr>
          <w:rFonts w:cs="Times New Roman"/>
          <w:color w:val="000000" w:themeColor="text1"/>
        </w:rPr>
        <w:t>3</w:t>
      </w:r>
      <w:r w:rsidRPr="00A6092D">
        <w:rPr>
          <w:rFonts w:cs="Times New Roman"/>
          <w:color w:val="000000" w:themeColor="text1"/>
        </w:rPr>
        <w:t xml:space="preserve">d, </w:t>
      </w:r>
      <w:r w:rsidR="003843FF">
        <w:rPr>
          <w:rFonts w:cs="Times New Roman"/>
          <w:color w:val="000000" w:themeColor="text1"/>
        </w:rPr>
        <w:t>3</w:t>
      </w:r>
      <w:r w:rsidRPr="00A6092D">
        <w:rPr>
          <w:rFonts w:cs="Times New Roman"/>
          <w:color w:val="000000" w:themeColor="text1"/>
        </w:rPr>
        <w:t xml:space="preserve">f). </w:t>
      </w:r>
      <w:r w:rsidR="00AE713C">
        <w:rPr>
          <w:rFonts w:cs="Times New Roman"/>
          <w:color w:val="000000" w:themeColor="text1"/>
        </w:rPr>
        <w:t>Nevertheless</w:t>
      </w:r>
      <w:r w:rsidRPr="00A6092D">
        <w:rPr>
          <w:rFonts w:cs="Times New Roman"/>
          <w:color w:val="000000" w:themeColor="text1"/>
        </w:rPr>
        <w:t xml:space="preserve">, we did find that moss covered patches consistently gave </w:t>
      </w:r>
      <w:r w:rsidRPr="00A6092D">
        <w:rPr>
          <w:rFonts w:cs="Times New Roman"/>
          <w:i/>
          <w:color w:val="000000" w:themeColor="text1"/>
        </w:rPr>
        <w:t>Vulpia</w:t>
      </w:r>
      <w:r w:rsidRPr="00A6092D">
        <w:rPr>
          <w:rFonts w:cs="Times New Roman"/>
          <w:color w:val="000000" w:themeColor="text1"/>
        </w:rPr>
        <w:t xml:space="preserve"> seeds the highest probability of </w:t>
      </w:r>
      <w:r w:rsidR="001611FF">
        <w:rPr>
          <w:rFonts w:cs="Times New Roman"/>
          <w:color w:val="000000" w:themeColor="text1"/>
        </w:rPr>
        <w:t>germinating and surviving</w:t>
      </w:r>
      <w:r w:rsidR="001611FF" w:rsidRPr="00A6092D">
        <w:rPr>
          <w:rFonts w:cs="Times New Roman"/>
          <w:color w:val="000000" w:themeColor="text1"/>
        </w:rPr>
        <w:t xml:space="preserve"> </w:t>
      </w:r>
      <w:r w:rsidRPr="00A6092D">
        <w:rPr>
          <w:rFonts w:cs="Times New Roman"/>
          <w:color w:val="000000" w:themeColor="text1"/>
        </w:rPr>
        <w:t>into adult plants (</w:t>
      </w:r>
      <w:r w:rsidR="00A23B6A">
        <w:rPr>
          <w:rFonts w:cs="Times New Roman"/>
          <w:color w:val="000000" w:themeColor="text1"/>
        </w:rPr>
        <w:t xml:space="preserve">Fig. </w:t>
      </w:r>
      <w:r w:rsidRPr="00A6092D">
        <w:rPr>
          <w:rFonts w:cs="Times New Roman"/>
          <w:color w:val="000000" w:themeColor="text1"/>
        </w:rPr>
        <w:t xml:space="preserve">3b). </w:t>
      </w:r>
      <w:r w:rsidR="00174BC7">
        <w:rPr>
          <w:rFonts w:cs="Times New Roman"/>
          <w:color w:val="000000" w:themeColor="text1"/>
        </w:rPr>
        <w:t xml:space="preserve">This indicates that moss covered patches may be key microhabitats supporting </w:t>
      </w:r>
      <w:r w:rsidR="00174BC7" w:rsidRPr="002C3CED">
        <w:rPr>
          <w:rFonts w:cs="Times New Roman"/>
          <w:i/>
          <w:color w:val="000000" w:themeColor="text1"/>
        </w:rPr>
        <w:t>Vulpia</w:t>
      </w:r>
      <w:r w:rsidR="00174BC7">
        <w:rPr>
          <w:rFonts w:cs="Times New Roman"/>
          <w:color w:val="000000" w:themeColor="text1"/>
        </w:rPr>
        <w:t xml:space="preserve"> population growth and invasion in this environment.  </w:t>
      </w:r>
    </w:p>
    <w:p w14:paraId="4EC1F3DD" w14:textId="7B14F589" w:rsidR="00FD10A4" w:rsidRDefault="00FD10A4" w:rsidP="0028293A">
      <w:pPr>
        <w:spacing w:after="0"/>
        <w:rPr>
          <w:color w:val="000000" w:themeColor="text1"/>
        </w:rPr>
      </w:pPr>
      <w:r>
        <w:rPr>
          <w:color w:val="000000" w:themeColor="text1"/>
        </w:rPr>
        <w:t xml:space="preserve">Our work shows the </w:t>
      </w:r>
      <w:r w:rsidR="00174BC7">
        <w:rPr>
          <w:color w:val="000000" w:themeColor="text1"/>
        </w:rPr>
        <w:t>potential for</w:t>
      </w:r>
      <w:r>
        <w:rPr>
          <w:color w:val="000000" w:themeColor="text1"/>
        </w:rPr>
        <w:t xml:space="preserve"> </w:t>
      </w:r>
      <w:r w:rsidR="00FD505D">
        <w:rPr>
          <w:color w:val="000000" w:themeColor="text1"/>
        </w:rPr>
        <w:t xml:space="preserve">native </w:t>
      </w:r>
      <w:r>
        <w:rPr>
          <w:color w:val="000000" w:themeColor="text1"/>
        </w:rPr>
        <w:t xml:space="preserve">mosses </w:t>
      </w:r>
      <w:r w:rsidR="00174BC7">
        <w:rPr>
          <w:color w:val="000000" w:themeColor="text1"/>
        </w:rPr>
        <w:t xml:space="preserve">to </w:t>
      </w:r>
      <w:r w:rsidR="00FD505D">
        <w:rPr>
          <w:color w:val="000000" w:themeColor="text1"/>
        </w:rPr>
        <w:t>influence the success of</w:t>
      </w:r>
      <w:r w:rsidR="00174BC7">
        <w:rPr>
          <w:color w:val="000000" w:themeColor="text1"/>
        </w:rPr>
        <w:t xml:space="preserve"> </w:t>
      </w:r>
      <w:r w:rsidR="00FD505D">
        <w:rPr>
          <w:color w:val="000000" w:themeColor="text1"/>
        </w:rPr>
        <w:t xml:space="preserve">invasive </w:t>
      </w:r>
      <w:r>
        <w:rPr>
          <w:color w:val="000000" w:themeColor="text1"/>
        </w:rPr>
        <w:t>vascular plant</w:t>
      </w:r>
      <w:r w:rsidR="00FD505D">
        <w:rPr>
          <w:color w:val="000000" w:themeColor="text1"/>
        </w:rPr>
        <w:t>s</w:t>
      </w:r>
      <w:r>
        <w:rPr>
          <w:color w:val="000000" w:themeColor="text1"/>
        </w:rPr>
        <w:t xml:space="preserve"> in this environment. </w:t>
      </w:r>
      <w:r w:rsidR="007600F2">
        <w:rPr>
          <w:color w:val="000000" w:themeColor="text1"/>
        </w:rPr>
        <w:t>Mosses and other components of biological soil crusts are often found to have neutral to negative effects on vascular plant germination</w:t>
      </w:r>
      <w:r>
        <w:rPr>
          <w:color w:val="000000" w:themeColor="text1"/>
        </w:rPr>
        <w:t xml:space="preserve"> </w:t>
      </w:r>
      <w:r>
        <w:rPr>
          <w:color w:val="000000" w:themeColor="text1"/>
        </w:rPr>
        <w:fldChar w:fldCharType="begin"/>
      </w:r>
      <w:r w:rsidR="000A7ED1">
        <w:rPr>
          <w:color w:val="000000" w:themeColor="text1"/>
        </w:rPr>
        <w:instrText xml:space="preserve"> ADDIN ZOTERO_ITEM CSL_CITATION {"citationID":"dhmZ22FM","properties":{"formattedCitation":"(Zamfir 2000, Serpe et al. 2006, Jeschke and Kiehl 2008, Langhans et al. 2009, Drake et al. 2018)","plainCitation":"(Zamfir 2000, Serpe et al. 2006, Jeschke and Kiehl 2008, Langhans et al. 2009, Drake et al. 2018)","dontUpdate":true,"noteIndex":0},"citationItems":[{"id":2484,"uris":["http://zotero.org/users/688880/items/HH74VP7F"],"uri":["http://zotero.org/users/688880/items/HH74VP7F"],"itemData":{"id":2484,"type":"article-journal","title":"Effects of bryophytes and lichens on seedling emergence of alvar plants: evidence from greenhouse experiments","container-title":"Oikos","page":"603–611","volume":"88","issue":"3","source":"Wiley Online Library","abstract":"Emergence of seedlings of four alvar grassland species (Arenaria serpyllifolia, Festuca ovina, Filipendula vulgaris and Veronica spicata) in bryophyte and lichen carpets was analysed in a series of greenhouse experiments. The aspects investigated were: the influence of thickness of moss mats, both in dry and moist conditions, the effects of thick Cladonia spp. clumps, and of living vs dead moss shoots and lichen podetia. Overall, Festuca seedlings emerged best whereas the small-seeded species, Arenaria and Veronica , had the lowest emergence. Moisture had a significant effect only on the emergence of Festuca seedlings, which emerged better in the dry treatment than in the moist. A thick moss cover negatively affected seedling emergence of Arenaria and Veronica but did not affect the emergence of Festuca. Filipendula showed lower seedling emergence in both thick and thin moss than on bare soil only in the dry treatment, whereas in the moist treatment emergence did not differ among the three substrates. Arenaria seedlings emerged less in thick and thin moss than on bare soil in the dry treatment, whereas in the moist treatment emergence in the thin moss was not different from bare soil. Thus, in relatively dry environments even a thin moss cover may inhibit rather than facilitate seedling emergence. The lichen clumps inhibited only the emergence of the forbs. Both living moss shoots and lichen podetia inhibited emergence of Veronica seedlings but did not affect Festuca. In contrast, emergence in the presence of dead mosses and lichens did not differ from emergence in their absence for both species. Hence, inhibition of seedling emergence by bryophytes and lichens of at least some vascular plant species may be mediated by some biotic factor. However, the effect of differences in substrate properties on germination cannot be excluded","DOI":"10.1034/j.1600-0706.2000.880317.x","ISSN":"1600-0706","shortTitle":"Effects of bryophytes and lichens on seedling emergence of alvar plants","language":"en","author":[{"family":"Zamfir","given":"Manuela"}],"issued":{"date-parts":[["2000"]]}}},{"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238,"uris":["http://zotero.org/users/688880/items/9XIHUF4B"],"uri":["http://zotero.org/users/688880/items/9XIHUF4B"],"itemData":{"id":238,"type":"article-journal","title":"Effects of a dense moss layer on germination and establishment of vascular plants in newly created calcareous grasslands","container-title":"Flora - Morphology, Distribution, Functional Ecology of Plants","page":"557-566","volume":"203","issue":"7","source":"ScienceDirect","abstract":"From 2003 to 2005, a sowing experiment was carried out over 26 months in newly created xerophytic grassland on calcareous gravel in order to show the effects of moss layer removal on vascular plant germination and establishment. Hand-collected seeds of Biscutella laevigata, Bromus erectus, Carex humilis and Linum perenne were sown on experimental plots with intact and removed moss layer. Germination percentages under controlled conditions in a germination chamber were about 80% for all species except for C. humilis (14%). No germination of C. humilis was detected throughout the field experiment. The moss layer significantly reduced germination and seedling survival of Biscutella, Bromus and Linum. On all plots, seed germination was highest in October 2003 and continued in spring and summer 2004 to a lesser extent. Seedling mortality was highest during dry periods in summer 2004 and 2005. In winter 2004/2005, mortality showed a peak on plots with removed moss layer, but not on plots with intact moss layer. This indicates a protective role of the moss layer against heavy frosts. The barrier function and shading caused by mosses were probably the most important factors with negative effect on germination and establishment of the studied vascular plants. Water deficiency and high temperatures seemed to be the main hazards for survival of young plants as the moss layer offered no protection against these factors.","DOI":"10.1016/j.flora.2007.09.006","ISSN":"0367-2530","journalAbbreviation":"Flora - Morphology, Distribution, Functional Ecology of Plants","author":[{"family":"Jeschke","given":"Michael"},{"family":"Kiehl","given":"Kathrin"}],"issued":{"date-parts":[["2008",10,1]]}}},{"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id":7637,"uris":["http://zotero.org/users/688880/items/VAWV24GY"],"uri":["http://zotero.org/users/688880/items/VAWV24GY"],"itemData":{"id":7637,"type":"article-journal","title":"Mosses inhibit germination of vascular plants on an extensive green roof","container-title":"Ecological Engineering","page":"111-114","volume":"117","source":"Web of Science","abstract":"Mosses are capable of tolerating harsh conditions, and are commonly found on both conventional bare roofs and engineered green roofs. Intentional planting of mosses on green roofs has shown that mosses can improve ecosystem services such as stormwater retention and microclimate cooling. Past studies of moss interactions with vascular plants on green roofs and in other habitats demonstrate both positive and negative effects on juvenile and adult tracheophytes. Moss can aid vascular plants by buffering environmental extremes, facilitating seed establishment, and improving nutrient and water availability. Conversely, moss can also hinder young seedling germination by blocking access to the soil column and/or light. In the green roof context, few studies have examined the relationship between moss and vascular plant germination. Since mosses commonly colonize green roofs it is important to understand the effects of established moss colonies on incoming plant propagules. The purpose of this study was to examine how four moss species, Atrichum undulatum (Hedw.) P. Beauv., Polytrichum commune Hedw., Polytrichum piliferum Hedw., and Racomitrium lanuginosum (Hedw.) Brid. affected the germination of weedy and native vascular plant seeds in a green roof system. Seeds were added to six pre-established moss treatments: monocultures of each moss species, a mixture which included all four moss species, and a substrate only control in pots on a rooftop. Overall, the control (moss-free) treatment resulted the highest germination rates for the majority of seeded species examined, an indication that for these vascular plants, mosses tend to inhibit germination of incoming seeds.","DOI":"10.1016/j.ecoleng.2018.04.002","ISSN":"0925-8574","note":"WOS:000432518400011","journalAbbreviation":"Ecol. Eng.","language":"English","author":[{"family":"Drake","given":"Paige"},{"family":"Grimshaw-Surette","given":"Hughstin"},{"family":"Heim","given":"Amy"},{"family":"Lundholm","given":"Jeremy"}],"issued":{"date-parts":[["2018",7]]}}}],"schema":"https://github.com/citation-style-language/schema/raw/master/csl-citation.json"} </w:instrText>
      </w:r>
      <w:r>
        <w:rPr>
          <w:color w:val="000000" w:themeColor="text1"/>
        </w:rPr>
        <w:fldChar w:fldCharType="separate"/>
      </w:r>
      <w:r w:rsidR="007600F2">
        <w:rPr>
          <w:noProof/>
          <w:color w:val="000000" w:themeColor="text1"/>
        </w:rPr>
        <w:t>(Zamfir 2000, Serpe et al. 2006, Jeschke and Kiehl 2008, Drake et al. 2018)</w:t>
      </w:r>
      <w:r>
        <w:rPr>
          <w:color w:val="000000" w:themeColor="text1"/>
        </w:rPr>
        <w:fldChar w:fldCharType="end"/>
      </w:r>
      <w:r w:rsidR="0015041B">
        <w:rPr>
          <w:color w:val="000000" w:themeColor="text1"/>
        </w:rPr>
        <w:t xml:space="preserve">, while at the same time they can increase the growth and survival of established plants </w:t>
      </w:r>
      <w:r w:rsidR="000A7ED1" w:rsidRPr="00380B5A">
        <w:rPr>
          <w:color w:val="000000" w:themeColor="text1"/>
        </w:rPr>
        <w:fldChar w:fldCharType="begin"/>
      </w:r>
      <w:r w:rsidR="00166A85" w:rsidRPr="009041B7">
        <w:rPr>
          <w:color w:val="000000" w:themeColor="text1"/>
        </w:rPr>
        <w:instrText xml:space="preserve"> ADDIN ZOTERO_ITEM CSL_CITATION {"citationID":"K0P4TH57","properties":{"formattedCitation":"(Pendleton et al. 2003, Langhans et al. 2009, Ferrenberg et al. 2018)","plainCitation":"(Pendleton et al. 2003, Langhans et al. 2009, Ferrenberg et al. 2018)","noteIndex":0},"citationItems":[{"id":7750,"uris":["http://zotero.org/users/688880/items/8IUDQZIW"],"uri":["http://zotero.org/users/688880/items/8IUDQZIW"],"itemData":{"id":7750,"type":"article-journal","title":"Growth and Nutrient Content of Herbaceous Seedlings Associated with Biological Soil Crusts","container-title":"Arid Land Research and Management","page":"271-281","volume":"17","issue":"3","source":"Taylor and Francis+NEJM","abstract":"Biological soil crusts of arid and semiarid lands contribute significantly to ecosystem stability by means of soil stabilization, nitrogen fixation, and improved growth and establishment of vascular plant species. In this study, we examined growth and nutrient content of Bromus tectorum, Elymus elymoides, Gaillardia pulchella, and Sphaeralcea munroana grown in soil amended with one of three levels of biological soil crust material: (1) a low-fertility sand collected near Moab, Utah; (2) sand amended with a 1-cm top layer of excised soil crust; and (3) crushed crust material. In addition, all plants were inoculated with spores of the arbuscular mycorrhizal fungus, Glomus intraradices. Plants were harvested after 10 weeks growth, dried, weighed, and leaves were ground for nutrient analysis. Three aspects of root architecture were also quantified. Soil crust additions significantly affected nearly all variables examined. Both above- and below-ground vegetative biomass were significantly increased in the presence of crust material. Similarly, reproductive tissue of the three species that flowered was greatest in the crushed-crust medium. The effect of soil crust additions is likely due to the increased nitrogen content of the crusts. Nitrogen tissue content of all four species was greatly enhanced in crusted soils. All species showed a decline in root/shoot ratio and specific root length with crust additions, indicating a shift in plant allocation pattern in response to improved soil fertility. These data support other studies suggesting that soil crusts have a positive effect on the establishment and growth of associated vascular plant species.","DOI":"10.1080/15324980301598","ISSN":"1532-4982","author":[{"family":"Pendleton","given":"R. L."},{"family":"Pendleton","given":"B. K."},{"family":"Howard","given":"G. L."},{"family":"Warren","given":"S. D."}],"issued":{"date-parts":[["2003",1,1]]}}},{"id":7353,"uris":["http://zotero.org/users/688880/items/32KCXIV5"],"uri":["http://zotero.org/users/688880/items/32KCXIV5"],"itemData":{"id":7353,"type":"article-journal","title":"Biological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id":7749,"uris":["http://zotero.org/users/688880/items/KPS2B5N8"],"uri":["http://zotero.org/users/688880/items/KPS2B5N8"],"itemData":{"id":7749,"type":"article-journal","title":"Biocrusts enhance soil fertility and Bromus tectorum growth, and interact with warming to influence germination","container-title":"Plant and Soil","page":"7790","volume":"429","issue":"1-2","source":"pubs.er.usgs.gov","abstract":"Background and aimsBiocrusts are communities of cyanobacteria, mosses, and/or lichens found in drylands worldwide. Biocrusts are proposed to enhance soil fertility and productivity, but simultaneously act as a barrier to the invasive grass, Bromus tectorum, in western North America. Both biocrusts and B. tectorum are sensitive to climate change drivers, yet how their responses might interact to affect dryland ecosystems is unclear.MethodsUsing mesocosms with bare soil versus biocrust cover, we germinated B. tectorum seeds collected from warmed, warmed + watered, and ambient temperature plots within a long-term climate change experiment on the Colorado Plateau, USA. We characterized biocrust influences on soil fertility and grass germination, morphology, and chemistry.ResultsBiocrusts increased soil fertility and B. tectorum biomass, specific leaf area (SLA), and root:shoot ratios. Germination rates were unaffected by mesocosm cover-type. Biocrusts delayed germination timing while also interacting with the warmed treatment to advance, and with the warmed + watered treatment to delay germination.ConclusionsBiocrusts promoted B. tectorum growth, likely through positive influence on soil fertility which was elevated in biocrust mesocosms, and interacted with seed treatment-provenance to affect germination. Understanding how anticipated losses of biocrusts will affect invasion dynamics will require further investigation of how plant plasticity/adaptation to specific climate drivers interact with soil and biocrust properties.","DOI":"10.1007/s11104-017-3525-1","note":"IP-092574","author":[{"family":"Ferrenberg","given":"Scott"},{"family":"Faist","given":"Akasha M."},{"family":"Howell","given":"Armin J."},{"family":"Reed","given":"Sasha C."}],"issued":{"date-parts":[["2018"]]}}}],"schema":"https://github.com/citation-style-language/schema/raw/master/csl-citation.json"} </w:instrText>
      </w:r>
      <w:r w:rsidR="000A7ED1" w:rsidRPr="00380B5A">
        <w:rPr>
          <w:color w:val="000000" w:themeColor="text1"/>
        </w:rPr>
        <w:fldChar w:fldCharType="separate"/>
      </w:r>
      <w:r w:rsidR="00166A85" w:rsidRPr="009041B7">
        <w:rPr>
          <w:noProof/>
          <w:color w:val="000000" w:themeColor="text1"/>
        </w:rPr>
        <w:t>(Pendleton et al. 2003, Langhans et al. 2009, Ferrenberg et al. 2018)</w:t>
      </w:r>
      <w:r w:rsidR="000A7ED1" w:rsidRPr="00380B5A">
        <w:rPr>
          <w:color w:val="000000" w:themeColor="text1"/>
        </w:rPr>
        <w:fldChar w:fldCharType="end"/>
      </w:r>
      <w:r w:rsidR="0015041B" w:rsidRPr="009041B7">
        <w:rPr>
          <w:color w:val="000000" w:themeColor="text1"/>
        </w:rPr>
        <w:t xml:space="preserve">. </w:t>
      </w:r>
      <w:r w:rsidR="007675AE" w:rsidRPr="009041B7">
        <w:rPr>
          <w:color w:val="000000" w:themeColor="text1"/>
        </w:rPr>
        <w:t>O</w:t>
      </w:r>
      <w:r w:rsidR="008223C4" w:rsidRPr="009041B7">
        <w:rPr>
          <w:color w:val="000000" w:themeColor="text1"/>
        </w:rPr>
        <w:t xml:space="preserve">ur experiment showed that moss mats had </w:t>
      </w:r>
      <w:r w:rsidR="006A6C35" w:rsidRPr="009041B7">
        <w:rPr>
          <w:color w:val="000000" w:themeColor="text1"/>
        </w:rPr>
        <w:t>positive effect</w:t>
      </w:r>
      <w:r w:rsidR="008223C4" w:rsidRPr="009041B7">
        <w:rPr>
          <w:color w:val="000000" w:themeColor="text1"/>
        </w:rPr>
        <w:t>s</w:t>
      </w:r>
      <w:r w:rsidR="006A6C35" w:rsidRPr="009041B7">
        <w:rPr>
          <w:color w:val="000000" w:themeColor="text1"/>
        </w:rPr>
        <w:t xml:space="preserve"> on the germination and survival of </w:t>
      </w:r>
      <w:r w:rsidR="008223C4" w:rsidRPr="009041B7">
        <w:rPr>
          <w:i/>
          <w:color w:val="000000" w:themeColor="text1"/>
        </w:rPr>
        <w:t>Vulpia</w:t>
      </w:r>
      <w:r w:rsidR="008223C4" w:rsidRPr="009041B7">
        <w:rPr>
          <w:color w:val="000000" w:themeColor="text1"/>
        </w:rPr>
        <w:t xml:space="preserve"> across the environmental gradient.</w:t>
      </w:r>
      <w:r w:rsidR="008223C4">
        <w:rPr>
          <w:color w:val="000000" w:themeColor="text1"/>
        </w:rPr>
        <w:t xml:space="preserve"> We hypothesize that the beneficial effect of moss on seedling germination and survival </w:t>
      </w:r>
      <w:r w:rsidR="007C3B9E">
        <w:rPr>
          <w:color w:val="000000" w:themeColor="text1"/>
        </w:rPr>
        <w:t>may be</w:t>
      </w:r>
      <w:r w:rsidR="008223C4">
        <w:rPr>
          <w:color w:val="000000" w:themeColor="text1"/>
        </w:rPr>
        <w:t xml:space="preserve"> due to the ability of moss to retain moisture and organic matter in the upper soil layers</w:t>
      </w:r>
      <w:r w:rsidR="007600F2">
        <w:rPr>
          <w:color w:val="000000" w:themeColor="text1"/>
        </w:rPr>
        <w:t xml:space="preserve"> </w:t>
      </w:r>
      <w:r w:rsidR="007600F2" w:rsidRPr="00380B5A">
        <w:rPr>
          <w:color w:val="000000" w:themeColor="text1"/>
        </w:rPr>
        <w:fldChar w:fldCharType="begin"/>
      </w:r>
      <w:r w:rsidR="007600F2" w:rsidRPr="009041B7">
        <w:rPr>
          <w:color w:val="000000" w:themeColor="text1"/>
        </w:rPr>
        <w:instrText xml:space="preserve"> ADDIN ZOTERO_ITEM CSL_CITATION {"citationID":"maW1poK3","properties":{"formattedCitation":"(Sand-Jensen and Hammer 2012)","plainCitation":"(Sand-Jensen and Hammer 2012)","noteIndex":0},"citationItems":[{"id":7640,"uris":["http://zotero.org/users/688880/items/A4AFWYC3"],"uri":["http://zotero.org/users/688880/items/A4AFWYC3"],"itemData":{"id":7640,"type":"article-journal","title":"Moss cushions facilitate water and nutrient supply for plant species on bare limestone pavements","container-title":"Oecologia","page":"305-312","volume":"170","issue":"2","source":"Springer Link","abstract":"Dense moss cushions of different size are distributed across the bare limestone pavements on Øland, SE Sweden. Increasing cushion size is predicted to physically protect and improve performance and colonization by vascular plants. Therefore, we tested water balance, phosphorus supply, and species richness, and evaluated duration of plant activity during desiccation as a function of ground area, for a large collection of moss cushions. We found that lower evaporation and higher water storage contributed equally to extending the desiccation period with increasing cushion size. Evaporation rates declined by the −0.36 power of cushion diameter, and were not significantly different from −0.50 for the square root function previously predicted for the increasing thickness of the boundary layer, with greater linear dimensions for smooth flat objects at low wind velocities. Size dependence vanished under stagnant conditions. One moss species was added to the species pool for every nine-fold increase in cushion area. Vascular plants were absent from the smallest cushions, whereas one or two species, on average, appeared in 375- and 8,500-cm2 cushions with water available for 6 and 10 days during desiccation. Phosphorus concentrations increased stepwise and four-fold from detritus to surface mosses and to vascular plants, and all three pools increased with cushion size. We conclude that cushion mosses and cushion size play a critical role in this resource-limited limestone environment by offering an oasis of improved water and nutrient supply to colonization and growth of plants.","DOI":"10.1007/s00442-012-2314-z","ISSN":"1432-1939","journalAbbreviation":"Oecologia","language":"en","author":[{"family":"Sand-Jensen","given":"Kaj"},{"family":"Hammer","given":"Kathrine Jul"}],"issued":{"date-parts":[["2012",10,1]]}}}],"schema":"https://github.com/citation-style-language/schema/raw/master/csl-citation.json"} </w:instrText>
      </w:r>
      <w:r w:rsidR="007600F2" w:rsidRPr="00380B5A">
        <w:rPr>
          <w:color w:val="000000" w:themeColor="text1"/>
        </w:rPr>
        <w:fldChar w:fldCharType="separate"/>
      </w:r>
      <w:r w:rsidR="007600F2" w:rsidRPr="009041B7">
        <w:rPr>
          <w:noProof/>
          <w:color w:val="000000" w:themeColor="text1"/>
        </w:rPr>
        <w:t>(Sand-Jensen and Hammer 2012)</w:t>
      </w:r>
      <w:r w:rsidR="007600F2" w:rsidRPr="00380B5A">
        <w:rPr>
          <w:color w:val="000000" w:themeColor="text1"/>
        </w:rPr>
        <w:fldChar w:fldCharType="end"/>
      </w:r>
      <w:r w:rsidR="008223C4" w:rsidRPr="009041B7">
        <w:rPr>
          <w:color w:val="000000" w:themeColor="text1"/>
        </w:rPr>
        <w:t xml:space="preserve">. </w:t>
      </w:r>
    </w:p>
    <w:p w14:paraId="130F4A65" w14:textId="6360C393" w:rsidR="002B1342" w:rsidRDefault="002B1342" w:rsidP="0028293A">
      <w:pPr>
        <w:spacing w:after="0"/>
        <w:rPr>
          <w:color w:val="000000" w:themeColor="text1"/>
        </w:rPr>
      </w:pPr>
      <w:r>
        <w:rPr>
          <w:color w:val="000000" w:themeColor="text1"/>
        </w:rPr>
        <w:t>Our experiment showed</w:t>
      </w:r>
      <w:r w:rsidR="004A0613">
        <w:rPr>
          <w:color w:val="000000" w:themeColor="text1"/>
        </w:rPr>
        <w:t xml:space="preserve"> that the effect of moss on germination and survival depended on the annual grass species involved. </w:t>
      </w:r>
      <w:r>
        <w:rPr>
          <w:color w:val="000000" w:themeColor="text1"/>
        </w:rPr>
        <w:t xml:space="preserve">The germination and survival of </w:t>
      </w:r>
      <w:r w:rsidRPr="00C434EC">
        <w:rPr>
          <w:i/>
          <w:color w:val="000000" w:themeColor="text1"/>
        </w:rPr>
        <w:t>Vulpia</w:t>
      </w:r>
      <w:r>
        <w:rPr>
          <w:color w:val="000000" w:themeColor="text1"/>
        </w:rPr>
        <w:t xml:space="preserve"> was facilitated by moss across the gradient, </w:t>
      </w:r>
      <w:r w:rsidRPr="009041B7">
        <w:rPr>
          <w:color w:val="000000" w:themeColor="text1"/>
        </w:rPr>
        <w:t xml:space="preserve">but </w:t>
      </w:r>
      <w:r w:rsidR="00762E04" w:rsidRPr="009041B7">
        <w:rPr>
          <w:color w:val="000000" w:themeColor="text1"/>
        </w:rPr>
        <w:t xml:space="preserve">moss </w:t>
      </w:r>
      <w:r w:rsidR="008E49AF">
        <w:rPr>
          <w:color w:val="000000" w:themeColor="text1"/>
        </w:rPr>
        <w:t>had a negative effect on</w:t>
      </w:r>
      <w:r w:rsidR="00762E04" w:rsidRPr="009041B7">
        <w:rPr>
          <w:color w:val="000000" w:themeColor="text1"/>
        </w:rPr>
        <w:t xml:space="preserve"> </w:t>
      </w:r>
      <w:r w:rsidR="00762E04" w:rsidRPr="009041B7">
        <w:rPr>
          <w:i/>
          <w:color w:val="000000" w:themeColor="text1"/>
        </w:rPr>
        <w:t>Bromus</w:t>
      </w:r>
      <w:r w:rsidR="00762E04" w:rsidRPr="009041B7">
        <w:rPr>
          <w:color w:val="000000" w:themeColor="text1"/>
        </w:rPr>
        <w:t xml:space="preserve"> at the SW end of the </w:t>
      </w:r>
      <w:r w:rsidR="00762E04" w:rsidRPr="009041B7">
        <w:rPr>
          <w:color w:val="000000" w:themeColor="text1"/>
        </w:rPr>
        <w:lastRenderedPageBreak/>
        <w:t>gradient</w:t>
      </w:r>
      <w:r w:rsidR="009F45AF" w:rsidRPr="009041B7">
        <w:rPr>
          <w:color w:val="000000" w:themeColor="text1"/>
        </w:rPr>
        <w:t xml:space="preserve"> </w:t>
      </w:r>
      <w:r w:rsidR="004A0613" w:rsidRPr="009041B7">
        <w:rPr>
          <w:color w:val="000000" w:themeColor="text1"/>
        </w:rPr>
        <w:t>(Fig.</w:t>
      </w:r>
      <w:r w:rsidR="004A0613">
        <w:rPr>
          <w:color w:val="000000" w:themeColor="text1"/>
        </w:rPr>
        <w:t xml:space="preserve"> 3a)</w:t>
      </w:r>
      <w:r>
        <w:rPr>
          <w:color w:val="000000" w:themeColor="text1"/>
        </w:rPr>
        <w:t xml:space="preserve">. </w:t>
      </w:r>
      <w:r w:rsidR="00DB031D">
        <w:rPr>
          <w:color w:val="000000" w:themeColor="text1"/>
        </w:rPr>
        <w:t xml:space="preserve">Other studies have also shown </w:t>
      </w:r>
      <w:r w:rsidR="007A7AFD">
        <w:rPr>
          <w:color w:val="000000" w:themeColor="text1"/>
        </w:rPr>
        <w:t xml:space="preserve">that </w:t>
      </w:r>
      <w:r w:rsidR="00DB031D">
        <w:rPr>
          <w:color w:val="000000" w:themeColor="text1"/>
        </w:rPr>
        <w:t>the effects of moss on seedling performance depend</w:t>
      </w:r>
      <w:r w:rsidR="007A7AFD">
        <w:rPr>
          <w:color w:val="000000" w:themeColor="text1"/>
        </w:rPr>
        <w:t>ed</w:t>
      </w:r>
      <w:r w:rsidR="00DB031D">
        <w:rPr>
          <w:color w:val="000000" w:themeColor="text1"/>
        </w:rPr>
        <w:t xml:space="preserve"> greatly on the species of vascular plant </w:t>
      </w:r>
      <w:r w:rsidR="00DB031D">
        <w:rPr>
          <w:color w:val="000000" w:themeColor="text1"/>
        </w:rPr>
        <w:fldChar w:fldCharType="begin"/>
      </w:r>
      <w:r w:rsidR="00DB031D">
        <w:rPr>
          <w:color w:val="000000" w:themeColor="text1"/>
        </w:rPr>
        <w:instrText xml:space="preserve"> ADDIN ZOTERO_ITEM CSL_CITATION {"citationID":"9LHTj3I6","properties":{"formattedCitation":"(Zamfir 2000, Serpe et al. 2006)","plainCitation":"(Zamfir 2000, Serpe et al. 2006)","noteIndex":0},"citationItems":[{"id":2484,"uris":["http://zotero.org/users/688880/items/HH74VP7F"],"uri":["http://zotero.org/users/688880/items/HH74VP7F"],"itemData":{"id":2484,"type":"article-journal","title":"Effects of bryophytes and lichens on seedling emergence of alvar plants: evidence from greenhouse experiments","container-title":"Oikos","page":"603–611","volume":"88","issue":"3","source":"Wiley Online Library","abstract":"Emergence of seedlings of four alvar grassland species (Arenaria serpyllifolia, Festuca ovina, Filipendula vulgaris and Veronica spicata) in bryophyte and lichen carpets was analysed in a series of greenhouse experiments. The aspects investigated were: the influence of thickness of moss mats, both in dry and moist conditions, the effects of thick Cladonia spp. clumps, and of living vs dead moss shoots and lichen podetia. Overall, Festuca seedlings emerged best whereas the small-seeded species, Arenaria and Veronica , had the lowest emergence. Moisture had a significant effect only on the emergence of Festuca seedlings, which emerged better in the dry treatment than in the moist. A thick moss cover negatively affected seedling emergence of Arenaria and Veronica but did not affect the emergence of Festuca. Filipendula showed lower seedling emergence in both thick and thin moss than on bare soil only in the dry treatment, whereas in the moist treatment emergence did not differ among the three substrates. Arenaria seedlings emerged less in thick and thin moss than on bare soil in the dry treatment, whereas in the moist treatment emergence in the thin moss was not different from bare soil. Thus, in relatively dry environments even a thin moss cover may inhibit rather than facilitate seedling emergence. The lichen clumps inhibited only the emergence of the forbs. Both living moss shoots and lichen podetia inhibited emergence of Veronica seedlings but did not affect Festuca. In contrast, emergence in the presence of dead mosses and lichens did not differ from emergence in their absence for both species. Hence, inhibition of seedling emergence by bryophytes and lichens of at least some vascular plant species may be mediated by some biotic factor. However, the effect of differences in substrate properties on germination cannot be excluded","DOI":"10.1034/j.1600-0706.2000.880317.x","ISSN":"1600-0706","shortTitle":"Effects of bryophytes and lichens on seedling emergence of alvar plants","language":"en","author":[{"family":"Zamfir","given":"Manuela"}],"issued":{"date-parts":[["2000"]]}}},{"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schema":"https://github.com/citation-style-language/schema/raw/master/csl-citation.json"} </w:instrText>
      </w:r>
      <w:r w:rsidR="00DB031D">
        <w:rPr>
          <w:color w:val="000000" w:themeColor="text1"/>
        </w:rPr>
        <w:fldChar w:fldCharType="separate"/>
      </w:r>
      <w:r w:rsidR="00DB031D">
        <w:rPr>
          <w:noProof/>
          <w:color w:val="000000" w:themeColor="text1"/>
        </w:rPr>
        <w:t>(Zamfir 2000, Serpe et al. 2006)</w:t>
      </w:r>
      <w:r w:rsidR="00DB031D">
        <w:rPr>
          <w:color w:val="000000" w:themeColor="text1"/>
        </w:rPr>
        <w:fldChar w:fldCharType="end"/>
      </w:r>
      <w:r w:rsidR="00DB031D">
        <w:rPr>
          <w:color w:val="000000" w:themeColor="text1"/>
        </w:rPr>
        <w:t>. Seed size may be an important plant trait that controls how</w:t>
      </w:r>
      <w:r w:rsidR="0050468F">
        <w:rPr>
          <w:color w:val="000000" w:themeColor="text1"/>
        </w:rPr>
        <w:t xml:space="preserve"> plants</w:t>
      </w:r>
      <w:r w:rsidR="00DB031D">
        <w:rPr>
          <w:color w:val="000000" w:themeColor="text1"/>
        </w:rPr>
        <w:t xml:space="preserve"> respond to bryophyte mats and </w:t>
      </w:r>
      <w:r w:rsidR="00DB031D" w:rsidRPr="00C434EC">
        <w:rPr>
          <w:i/>
          <w:color w:val="000000" w:themeColor="text1"/>
        </w:rPr>
        <w:t>Bromus</w:t>
      </w:r>
      <w:r w:rsidR="00DB031D">
        <w:rPr>
          <w:color w:val="000000" w:themeColor="text1"/>
        </w:rPr>
        <w:t xml:space="preserve"> seeds are over </w:t>
      </w:r>
      <w:r w:rsidR="007A7AFD">
        <w:rPr>
          <w:color w:val="000000" w:themeColor="text1"/>
        </w:rPr>
        <w:t>10</w:t>
      </w:r>
      <w:r w:rsidR="00DB031D">
        <w:rPr>
          <w:color w:val="000000" w:themeColor="text1"/>
        </w:rPr>
        <w:t xml:space="preserve"> times larger than </w:t>
      </w:r>
      <w:r w:rsidR="00DB031D" w:rsidRPr="00C434EC">
        <w:rPr>
          <w:i/>
          <w:color w:val="000000" w:themeColor="text1"/>
        </w:rPr>
        <w:t>Vulpia</w:t>
      </w:r>
      <w:r w:rsidR="00DB031D">
        <w:rPr>
          <w:color w:val="000000" w:themeColor="text1"/>
        </w:rPr>
        <w:t xml:space="preserve"> seeds</w:t>
      </w:r>
      <w:r w:rsidR="0050468F">
        <w:rPr>
          <w:color w:val="000000" w:themeColor="text1"/>
        </w:rPr>
        <w:t xml:space="preserve"> </w:t>
      </w:r>
      <w:r w:rsidR="0050468F">
        <w:rPr>
          <w:color w:val="000000" w:themeColor="text1"/>
        </w:rPr>
        <w:fldChar w:fldCharType="begin"/>
      </w:r>
      <w:r w:rsidR="0050468F">
        <w:rPr>
          <w:color w:val="000000" w:themeColor="text1"/>
        </w:rPr>
        <w:instrText xml:space="preserve"> ADDIN ZOTERO_ITEM CSL_CITATION {"citationID":"YaMaVSkX","properties":{"formattedCitation":"(Royal Botanic Gardens, Kew 2019)","plainCitation":"(Royal Botanic Gardens, Kew 2019)","noteIndex":0},"citationItems":[{"id":7651,"uris":["http://zotero.org/users/688880/items/T6YACZ7H"],"uri":["http://zotero.org/users/688880/items/T6YACZ7H"],"itemData":{"id":7651,"type":"webpage","title":"Seed Information Database","URL":"http://data.kew.org/sid/citing.html","author":[{"literal":"Royal Botanic Gardens, Kew"}],"issued":{"date-parts":[["2019"]]},"accessed":{"date-parts":[["2019",1,8]]}}}],"schema":"https://github.com/citation-style-language/schema/raw/master/csl-citation.json"} </w:instrText>
      </w:r>
      <w:r w:rsidR="0050468F">
        <w:rPr>
          <w:color w:val="000000" w:themeColor="text1"/>
        </w:rPr>
        <w:fldChar w:fldCharType="separate"/>
      </w:r>
      <w:r w:rsidR="0050468F">
        <w:rPr>
          <w:rFonts w:cs="Times New Roman"/>
          <w:color w:val="000000"/>
        </w:rPr>
        <w:t>(Royal Botanic Gardens, Kew 2019)</w:t>
      </w:r>
      <w:r w:rsidR="0050468F">
        <w:rPr>
          <w:color w:val="000000" w:themeColor="text1"/>
        </w:rPr>
        <w:fldChar w:fldCharType="end"/>
      </w:r>
      <w:r w:rsidR="00DB031D">
        <w:rPr>
          <w:color w:val="000000" w:themeColor="text1"/>
        </w:rPr>
        <w:t xml:space="preserve">. </w:t>
      </w:r>
      <w:r w:rsidR="005617DF">
        <w:rPr>
          <w:color w:val="000000" w:themeColor="text1"/>
        </w:rPr>
        <w:t>I</w:t>
      </w:r>
      <w:r w:rsidR="00DB031D">
        <w:rPr>
          <w:color w:val="000000" w:themeColor="text1"/>
        </w:rPr>
        <w:t>n deep moss mats</w:t>
      </w:r>
      <w:r w:rsidR="009F45AF">
        <w:rPr>
          <w:color w:val="000000" w:themeColor="text1"/>
        </w:rPr>
        <w:t xml:space="preserve">, </w:t>
      </w:r>
      <w:r w:rsidR="007A7AFD">
        <w:rPr>
          <w:color w:val="000000" w:themeColor="text1"/>
        </w:rPr>
        <w:t>small</w:t>
      </w:r>
      <w:r w:rsidR="00DB031D">
        <w:rPr>
          <w:color w:val="000000" w:themeColor="text1"/>
        </w:rPr>
        <w:t xml:space="preserve"> seeds can be at a disadvantage as they fall deep into the moss where it may be too dark to germinate or emerge </w:t>
      </w:r>
      <w:r w:rsidR="00DB031D">
        <w:rPr>
          <w:color w:val="000000" w:themeColor="text1"/>
        </w:rPr>
        <w:fldChar w:fldCharType="begin"/>
      </w:r>
      <w:r w:rsidR="00DB031D">
        <w:rPr>
          <w:color w:val="000000" w:themeColor="text1"/>
        </w:rPr>
        <w:instrText xml:space="preserve"> ADDIN ZOTERO_ITEM CSL_CITATION {"citationID":"AVrCNkb0","properties":{"formattedCitation":"(Zamfir 2000)","plainCitation":"(Zamfir 2000)","noteIndex":0},"citationItems":[{"id":2484,"uris":["http://zotero.org/users/688880/items/HH74VP7F"],"uri":["http://zotero.org/users/688880/items/HH74VP7F"],"itemData":{"id":2484,"type":"article-journal","title":"Effects of bryophytes and lichens on seedling emergence of alvar plants: evidence from greenhouse experiments","container-title":"Oikos","page":"603–611","volume":"88","issue":"3","source":"Wiley Online Library","abstract":"Emergence of seedlings of four alvar grassland species (Arenaria serpyllifolia, Festuca ovina, Filipendula vulgaris and Veronica spicata) in bryophyte and lichen carpets was analysed in a series of greenhouse experiments. The aspects investigated were: the influence of thickness of moss mats, both in dry and moist conditions, the effects of thick Cladonia spp. clumps, and of living vs dead moss shoots and lichen podetia. Overall, Festuca seedlings emerged best whereas the small-seeded species, Arenaria and Veronica , had the lowest emergence. Moisture had a significant effect only on the emergence of Festuca seedlings, which emerged better in the dry treatment than in the moist. A thick moss cover negatively affected seedling emergence of Arenaria and Veronica but did not affect the emergence of Festuca. Filipendula showed lower seedling emergence in both thick and thin moss than on bare soil only in the dry treatment, whereas in the moist treatment emergence did not differ among the three substrates. Arenaria seedlings emerged less in thick and thin moss than on bare soil in the dry treatment, whereas in the moist treatment emergence in the thin moss was not different from bare soil. Thus, in relatively dry environments even a thin moss cover may inhibit rather than facilitate seedling emergence. The lichen clumps inhibited only the emergence of the forbs. Both living moss shoots and lichen podetia inhibited emergence of Veronica seedlings but did not affect Festuca. In contrast, emergence in the presence of dead mosses and lichens did not differ from emergence in their absence for both species. Hence, inhibition of seedling emergence by bryophytes and lichens of at least some vascular plant species may be mediated by some biotic factor. However, the effect of differences in substrate properties on germination cannot be excluded","DOI":"10.1034/j.1600-0706.2000.880317.x","ISSN":"1600-0706","shortTitle":"Effects of bryophytes and lichens on seedling emergence of alvar plants","language":"en","author":[{"family":"Zamfir","given":"Manuela"}],"issued":{"date-parts":[["2000"]]}}}],"schema":"https://github.com/citation-style-language/schema/raw/master/csl-citation.json"} </w:instrText>
      </w:r>
      <w:r w:rsidR="00DB031D">
        <w:rPr>
          <w:color w:val="000000" w:themeColor="text1"/>
        </w:rPr>
        <w:fldChar w:fldCharType="separate"/>
      </w:r>
      <w:r w:rsidR="00DB031D">
        <w:rPr>
          <w:noProof/>
          <w:color w:val="000000" w:themeColor="text1"/>
        </w:rPr>
        <w:t>(Zamfir 2000)</w:t>
      </w:r>
      <w:r w:rsidR="00DB031D">
        <w:rPr>
          <w:color w:val="000000" w:themeColor="text1"/>
        </w:rPr>
        <w:fldChar w:fldCharType="end"/>
      </w:r>
      <w:r w:rsidR="00DB031D">
        <w:rPr>
          <w:color w:val="000000" w:themeColor="text1"/>
        </w:rPr>
        <w:t xml:space="preserve">. </w:t>
      </w:r>
      <w:r w:rsidR="005617DF">
        <w:rPr>
          <w:color w:val="000000" w:themeColor="text1"/>
        </w:rPr>
        <w:t xml:space="preserve">On the other hand, </w:t>
      </w:r>
      <w:r w:rsidR="00DB031D">
        <w:rPr>
          <w:color w:val="000000" w:themeColor="text1"/>
        </w:rPr>
        <w:t xml:space="preserve">large seeds </w:t>
      </w:r>
      <w:r w:rsidR="005617DF">
        <w:rPr>
          <w:color w:val="000000" w:themeColor="text1"/>
        </w:rPr>
        <w:t xml:space="preserve">run the risk of being </w:t>
      </w:r>
      <w:r w:rsidR="00DB031D">
        <w:rPr>
          <w:color w:val="000000" w:themeColor="text1"/>
        </w:rPr>
        <w:t>stuck on the surface of a moss mat</w:t>
      </w:r>
      <w:r w:rsidR="005617DF">
        <w:rPr>
          <w:color w:val="000000" w:themeColor="text1"/>
        </w:rPr>
        <w:t xml:space="preserve"> and not being </w:t>
      </w:r>
      <w:r w:rsidR="00DB031D">
        <w:rPr>
          <w:color w:val="000000" w:themeColor="text1"/>
        </w:rPr>
        <w:t>able to absorb enough water to germinat</w:t>
      </w:r>
      <w:r w:rsidR="005617DF">
        <w:rPr>
          <w:color w:val="000000" w:themeColor="text1"/>
        </w:rPr>
        <w:t>e</w:t>
      </w:r>
      <w:r w:rsidR="00DB031D">
        <w:rPr>
          <w:color w:val="000000" w:themeColor="text1"/>
        </w:rPr>
        <w:t>—</w:t>
      </w:r>
      <w:proofErr w:type="spellStart"/>
      <w:r w:rsidR="00DB031D">
        <w:rPr>
          <w:color w:val="000000" w:themeColor="text1"/>
        </w:rPr>
        <w:t>Serpe</w:t>
      </w:r>
      <w:proofErr w:type="spellEnd"/>
      <w:r w:rsidR="00DB031D">
        <w:rPr>
          <w:color w:val="000000" w:themeColor="text1"/>
        </w:rPr>
        <w:t xml:space="preserve"> et al. </w:t>
      </w:r>
      <w:r w:rsidR="00DB031D">
        <w:rPr>
          <w:color w:val="000000" w:themeColor="text1"/>
        </w:rPr>
        <w:fldChar w:fldCharType="begin"/>
      </w:r>
      <w:r w:rsidR="00DB031D">
        <w:rPr>
          <w:color w:val="000000" w:themeColor="text1"/>
        </w:rPr>
        <w:instrText xml:space="preserve"> ADDIN ZOTERO_ITEM CSL_CITATION {"citationID":"S7n0WbZZ","properties":{"formattedCitation":"(2006)","plainCitation":"(2006)","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suppress-author":true}],"schema":"https://github.com/citation-style-language/schema/raw/master/csl-citation.json"} </w:instrText>
      </w:r>
      <w:r w:rsidR="00DB031D">
        <w:rPr>
          <w:color w:val="000000" w:themeColor="text1"/>
        </w:rPr>
        <w:fldChar w:fldCharType="separate"/>
      </w:r>
      <w:r w:rsidR="00DB031D">
        <w:rPr>
          <w:noProof/>
          <w:color w:val="000000" w:themeColor="text1"/>
        </w:rPr>
        <w:t>(2006)</w:t>
      </w:r>
      <w:r w:rsidR="00DB031D">
        <w:rPr>
          <w:color w:val="000000" w:themeColor="text1"/>
        </w:rPr>
        <w:fldChar w:fldCharType="end"/>
      </w:r>
      <w:r w:rsidR="00DB031D">
        <w:rPr>
          <w:color w:val="000000" w:themeColor="text1"/>
        </w:rPr>
        <w:t xml:space="preserve"> showed that it was not until seeds were incorporated into the moss layer that they began to absorb moisture. </w:t>
      </w:r>
      <w:r w:rsidR="004A0613">
        <w:rPr>
          <w:color w:val="000000" w:themeColor="text1"/>
        </w:rPr>
        <w:t xml:space="preserve">One hypothesis </w:t>
      </w:r>
      <w:r w:rsidR="00743591">
        <w:rPr>
          <w:color w:val="000000" w:themeColor="text1"/>
        </w:rPr>
        <w:t xml:space="preserve">to explain </w:t>
      </w:r>
      <w:r w:rsidR="00DB031D">
        <w:rPr>
          <w:color w:val="000000" w:themeColor="text1"/>
        </w:rPr>
        <w:t>the species-specific difference observed</w:t>
      </w:r>
      <w:r w:rsidR="0050468F">
        <w:rPr>
          <w:color w:val="000000" w:themeColor="text1"/>
        </w:rPr>
        <w:t xml:space="preserve"> </w:t>
      </w:r>
      <w:r w:rsidR="007A7AFD">
        <w:rPr>
          <w:color w:val="000000" w:themeColor="text1"/>
        </w:rPr>
        <w:t xml:space="preserve">in </w:t>
      </w:r>
      <w:r w:rsidR="0050468F">
        <w:rPr>
          <w:color w:val="000000" w:themeColor="text1"/>
        </w:rPr>
        <w:t>our study</w:t>
      </w:r>
      <w:r w:rsidR="00DB031D">
        <w:rPr>
          <w:color w:val="000000" w:themeColor="text1"/>
        </w:rPr>
        <w:t xml:space="preserve"> involve</w:t>
      </w:r>
      <w:r w:rsidR="007A7AFD">
        <w:rPr>
          <w:color w:val="000000" w:themeColor="text1"/>
        </w:rPr>
        <w:t>s</w:t>
      </w:r>
      <w:r w:rsidR="00DB031D">
        <w:rPr>
          <w:color w:val="000000" w:themeColor="text1"/>
        </w:rPr>
        <w:t xml:space="preserve"> an interaction between moss mat density and seed size. </w:t>
      </w:r>
      <w:r w:rsidR="009F45AF">
        <w:rPr>
          <w:color w:val="000000" w:themeColor="text1"/>
        </w:rPr>
        <w:t>In the more sheltered end of the gradient</w:t>
      </w:r>
      <w:r w:rsidR="0050468F">
        <w:rPr>
          <w:color w:val="000000" w:themeColor="text1"/>
        </w:rPr>
        <w:t>,</w:t>
      </w:r>
      <w:r w:rsidR="00743591">
        <w:rPr>
          <w:color w:val="000000" w:themeColor="text1"/>
        </w:rPr>
        <w:t xml:space="preserve"> moss </w:t>
      </w:r>
      <w:r w:rsidR="005735F8">
        <w:rPr>
          <w:color w:val="000000" w:themeColor="text1"/>
        </w:rPr>
        <w:t xml:space="preserve">patches </w:t>
      </w:r>
      <w:r w:rsidR="00DB031D">
        <w:rPr>
          <w:color w:val="000000" w:themeColor="text1"/>
        </w:rPr>
        <w:t xml:space="preserve">may </w:t>
      </w:r>
      <w:r w:rsidR="0050468F">
        <w:rPr>
          <w:color w:val="000000" w:themeColor="text1"/>
        </w:rPr>
        <w:t xml:space="preserve">be </w:t>
      </w:r>
      <w:r w:rsidR="00DB031D">
        <w:rPr>
          <w:color w:val="000000" w:themeColor="text1"/>
        </w:rPr>
        <w:t>thicker and denser</w:t>
      </w:r>
      <w:r w:rsidR="00743591">
        <w:rPr>
          <w:color w:val="000000" w:themeColor="text1"/>
        </w:rPr>
        <w:t xml:space="preserve">—although we did not measure this. </w:t>
      </w:r>
      <w:r w:rsidR="00DB031D">
        <w:rPr>
          <w:color w:val="000000" w:themeColor="text1"/>
        </w:rPr>
        <w:t>If this is the case, d</w:t>
      </w:r>
      <w:r w:rsidR="00DB614C">
        <w:rPr>
          <w:color w:val="000000" w:themeColor="text1"/>
        </w:rPr>
        <w:t xml:space="preserve">enser moss </w:t>
      </w:r>
      <w:r w:rsidR="00DB031D">
        <w:rPr>
          <w:color w:val="000000" w:themeColor="text1"/>
        </w:rPr>
        <w:t xml:space="preserve">could </w:t>
      </w:r>
      <w:r w:rsidR="00DB614C">
        <w:rPr>
          <w:color w:val="000000" w:themeColor="text1"/>
        </w:rPr>
        <w:t xml:space="preserve">have kept </w:t>
      </w:r>
      <w:r w:rsidR="00DB031D">
        <w:rPr>
          <w:color w:val="000000" w:themeColor="text1"/>
        </w:rPr>
        <w:t xml:space="preserve">the larger </w:t>
      </w:r>
      <w:r w:rsidR="00DB614C" w:rsidRPr="00C434EC">
        <w:rPr>
          <w:i/>
          <w:color w:val="000000" w:themeColor="text1"/>
        </w:rPr>
        <w:t>Bromus</w:t>
      </w:r>
      <w:r w:rsidR="00DB614C">
        <w:rPr>
          <w:color w:val="000000" w:themeColor="text1"/>
        </w:rPr>
        <w:t xml:space="preserve"> seeds on the surface of the moss mat and prevented them from absorbing moisture. </w:t>
      </w:r>
      <w:r w:rsidR="006028A3">
        <w:rPr>
          <w:color w:val="000000" w:themeColor="text1"/>
        </w:rPr>
        <w:t>In contrast,</w:t>
      </w:r>
      <w:r w:rsidR="00DB031D">
        <w:rPr>
          <w:color w:val="000000" w:themeColor="text1"/>
        </w:rPr>
        <w:t xml:space="preserve"> </w:t>
      </w:r>
      <w:r w:rsidR="006028A3">
        <w:rPr>
          <w:color w:val="000000" w:themeColor="text1"/>
        </w:rPr>
        <w:t xml:space="preserve">the </w:t>
      </w:r>
      <w:r w:rsidR="00DB031D">
        <w:rPr>
          <w:color w:val="000000" w:themeColor="text1"/>
        </w:rPr>
        <w:t xml:space="preserve">smaller </w:t>
      </w:r>
      <w:r w:rsidR="00DB031D" w:rsidRPr="00C434EC">
        <w:rPr>
          <w:i/>
          <w:color w:val="000000" w:themeColor="text1"/>
        </w:rPr>
        <w:t>Vulpia</w:t>
      </w:r>
      <w:r w:rsidR="00DB031D">
        <w:rPr>
          <w:color w:val="000000" w:themeColor="text1"/>
        </w:rPr>
        <w:t xml:space="preserve"> seeds may have </w:t>
      </w:r>
      <w:r w:rsidR="009F45AF">
        <w:rPr>
          <w:color w:val="000000" w:themeColor="text1"/>
        </w:rPr>
        <w:t xml:space="preserve">fallen more deeply </w:t>
      </w:r>
      <w:r w:rsidR="00DB031D">
        <w:rPr>
          <w:color w:val="000000" w:themeColor="text1"/>
        </w:rPr>
        <w:t xml:space="preserve">into the moss layer and </w:t>
      </w:r>
      <w:r w:rsidR="009F45AF">
        <w:rPr>
          <w:color w:val="000000" w:themeColor="text1"/>
        </w:rPr>
        <w:t xml:space="preserve">had better access to </w:t>
      </w:r>
      <w:r w:rsidR="00DB031D">
        <w:rPr>
          <w:color w:val="000000" w:themeColor="text1"/>
        </w:rPr>
        <w:t xml:space="preserve">moisture. More detailed observations of the thickness of moss mats across the gradient as well as time courses of seed water status would be needed to test this hypothesis. </w:t>
      </w:r>
    </w:p>
    <w:p w14:paraId="28E6EF4F" w14:textId="3D2057A3" w:rsidR="002B1342" w:rsidRPr="002B1342" w:rsidRDefault="00873789" w:rsidP="002B1342">
      <w:pPr>
        <w:spacing w:after="0"/>
        <w:rPr>
          <w:rFonts w:cs="Times New Roman"/>
          <w:color w:val="000000" w:themeColor="text1"/>
        </w:rPr>
      </w:pPr>
      <w:r w:rsidRPr="00A6092D">
        <w:rPr>
          <w:rFonts w:cs="Times New Roman"/>
          <w:color w:val="000000" w:themeColor="text1"/>
        </w:rPr>
        <w:t xml:space="preserve">We expected that </w:t>
      </w:r>
      <w:r>
        <w:rPr>
          <w:rFonts w:cs="Times New Roman"/>
          <w:color w:val="000000" w:themeColor="text1"/>
        </w:rPr>
        <w:t xml:space="preserve">the performance of the annual grasses in patches where moss was removed would be similar to the performance in naturally bare sand patches. </w:t>
      </w:r>
      <w:r w:rsidRPr="00A6092D">
        <w:rPr>
          <w:rFonts w:cs="Times New Roman"/>
          <w:color w:val="000000" w:themeColor="text1"/>
        </w:rPr>
        <w:t xml:space="preserve">However, </w:t>
      </w:r>
      <w:r w:rsidR="0025369F">
        <w:rPr>
          <w:rFonts w:cs="Times New Roman"/>
          <w:color w:val="000000" w:themeColor="text1"/>
        </w:rPr>
        <w:t xml:space="preserve">in the more sheltered end of the </w:t>
      </w:r>
      <w:r>
        <w:rPr>
          <w:rFonts w:cs="Times New Roman"/>
          <w:color w:val="000000" w:themeColor="text1"/>
        </w:rPr>
        <w:t>environment</w:t>
      </w:r>
      <w:r w:rsidR="0025369F">
        <w:rPr>
          <w:rFonts w:cs="Times New Roman"/>
          <w:color w:val="000000" w:themeColor="text1"/>
        </w:rPr>
        <w:t>al gradie</w:t>
      </w:r>
      <w:r w:rsidR="001B2977">
        <w:rPr>
          <w:rFonts w:cs="Times New Roman"/>
          <w:color w:val="000000" w:themeColor="text1"/>
        </w:rPr>
        <w:t>n</w:t>
      </w:r>
      <w:r w:rsidR="0025369F">
        <w:rPr>
          <w:rFonts w:cs="Times New Roman"/>
          <w:color w:val="000000" w:themeColor="text1"/>
        </w:rPr>
        <w:t>t</w:t>
      </w:r>
      <w:r>
        <w:rPr>
          <w:rFonts w:cs="Times New Roman"/>
          <w:color w:val="000000" w:themeColor="text1"/>
        </w:rPr>
        <w:t xml:space="preserve"> </w:t>
      </w:r>
      <w:r w:rsidRPr="00A6092D">
        <w:rPr>
          <w:rFonts w:cs="Times New Roman"/>
          <w:i/>
          <w:color w:val="000000" w:themeColor="text1"/>
        </w:rPr>
        <w:t>Bromus</w:t>
      </w:r>
      <w:r w:rsidRPr="00A6092D">
        <w:rPr>
          <w:rFonts w:cs="Times New Roman"/>
          <w:color w:val="000000" w:themeColor="text1"/>
        </w:rPr>
        <w:t xml:space="preserve"> survival and inflorescence production </w:t>
      </w:r>
      <w:r>
        <w:rPr>
          <w:rFonts w:cs="Times New Roman"/>
          <w:color w:val="000000" w:themeColor="text1"/>
        </w:rPr>
        <w:t>were significantly greater in</w:t>
      </w:r>
      <w:r w:rsidRPr="00A6092D">
        <w:rPr>
          <w:rFonts w:cs="Times New Roman"/>
          <w:color w:val="000000" w:themeColor="text1"/>
        </w:rPr>
        <w:t xml:space="preserve"> </w:t>
      </w:r>
      <w:r>
        <w:rPr>
          <w:rFonts w:cs="Times New Roman"/>
          <w:color w:val="000000" w:themeColor="text1"/>
        </w:rPr>
        <w:t>bare sand patches than in patches where moss was removed, while the difference between moss covered patches and moss removed patches was not significant</w:t>
      </w:r>
      <w:r w:rsidRPr="00A6092D">
        <w:rPr>
          <w:rFonts w:cs="Times New Roman"/>
          <w:color w:val="000000" w:themeColor="text1"/>
        </w:rPr>
        <w:t xml:space="preserve"> (</w:t>
      </w:r>
      <w:r>
        <w:rPr>
          <w:rFonts w:cs="Times New Roman"/>
          <w:color w:val="000000" w:themeColor="text1"/>
        </w:rPr>
        <w:t xml:space="preserve">Fig. </w:t>
      </w:r>
      <w:r w:rsidRPr="00A6092D">
        <w:rPr>
          <w:rFonts w:cs="Times New Roman"/>
          <w:color w:val="000000" w:themeColor="text1"/>
        </w:rPr>
        <w:t>3a,</w:t>
      </w:r>
      <w:r>
        <w:rPr>
          <w:rFonts w:cs="Times New Roman"/>
          <w:color w:val="000000" w:themeColor="text1"/>
        </w:rPr>
        <w:t xml:space="preserve"> 3</w:t>
      </w:r>
      <w:r w:rsidRPr="00A6092D">
        <w:rPr>
          <w:rFonts w:cs="Times New Roman"/>
          <w:color w:val="000000" w:themeColor="text1"/>
        </w:rPr>
        <w:t>e</w:t>
      </w:r>
      <w:r w:rsidRPr="009041B7">
        <w:rPr>
          <w:rFonts w:cs="Times New Roman"/>
          <w:color w:val="000000" w:themeColor="text1"/>
        </w:rPr>
        <w:t xml:space="preserve">). </w:t>
      </w:r>
      <w:r w:rsidR="00763E9F" w:rsidRPr="009041B7">
        <w:rPr>
          <w:rFonts w:cs="Times New Roman"/>
          <w:color w:val="000000" w:themeColor="text1"/>
        </w:rPr>
        <w:t xml:space="preserve">Likewise, the biomass of </w:t>
      </w:r>
      <w:r w:rsidR="00763E9F" w:rsidRPr="00380B5A">
        <w:rPr>
          <w:rFonts w:cs="Times New Roman"/>
          <w:i/>
          <w:color w:val="000000" w:themeColor="text1"/>
        </w:rPr>
        <w:t>Bromus</w:t>
      </w:r>
      <w:r w:rsidR="00763E9F" w:rsidRPr="009041B7">
        <w:rPr>
          <w:rFonts w:cs="Times New Roman"/>
          <w:color w:val="000000" w:themeColor="text1"/>
        </w:rPr>
        <w:t xml:space="preserve"> plants in bare sand patches was significantly greater than the biomass of plants in moss removed patches (Fig. 3c).  </w:t>
      </w:r>
      <w:r w:rsidR="00762E04" w:rsidRPr="009041B7">
        <w:rPr>
          <w:rFonts w:cs="Times New Roman"/>
          <w:color w:val="000000" w:themeColor="text1"/>
        </w:rPr>
        <w:t xml:space="preserve">The difference between </w:t>
      </w:r>
      <w:r w:rsidR="00762E04" w:rsidRPr="009041B7">
        <w:rPr>
          <w:rFonts w:cs="Times New Roman"/>
          <w:i/>
          <w:color w:val="000000" w:themeColor="text1"/>
        </w:rPr>
        <w:lastRenderedPageBreak/>
        <w:t>Bromus</w:t>
      </w:r>
      <w:r w:rsidR="00762E04" w:rsidRPr="009041B7">
        <w:rPr>
          <w:rFonts w:cs="Times New Roman"/>
          <w:color w:val="000000" w:themeColor="text1"/>
        </w:rPr>
        <w:t xml:space="preserve"> performance in bare sand and moss removed patches are notable because they are among the strongest effects in the experiment. </w:t>
      </w:r>
      <w:r w:rsidRPr="009041B7">
        <w:rPr>
          <w:rFonts w:cs="Times New Roman"/>
          <w:color w:val="000000" w:themeColor="text1"/>
        </w:rPr>
        <w:t>Th</w:t>
      </w:r>
      <w:r w:rsidR="00763E9F" w:rsidRPr="009041B7">
        <w:rPr>
          <w:rFonts w:cs="Times New Roman"/>
          <w:color w:val="000000" w:themeColor="text1"/>
        </w:rPr>
        <w:t>ese</w:t>
      </w:r>
      <w:r w:rsidR="00763E9F">
        <w:rPr>
          <w:rFonts w:cs="Times New Roman"/>
          <w:color w:val="000000" w:themeColor="text1"/>
        </w:rPr>
        <w:t xml:space="preserve"> results</w:t>
      </w:r>
      <w:r>
        <w:rPr>
          <w:rFonts w:cs="Times New Roman"/>
          <w:color w:val="000000" w:themeColor="text1"/>
        </w:rPr>
        <w:t xml:space="preserve"> </w:t>
      </w:r>
      <w:r w:rsidR="0025369F">
        <w:rPr>
          <w:rFonts w:cs="Times New Roman"/>
          <w:color w:val="000000" w:themeColor="text1"/>
        </w:rPr>
        <w:t>indicate</w:t>
      </w:r>
      <w:r w:rsidRPr="00A6092D">
        <w:rPr>
          <w:rFonts w:cs="Times New Roman"/>
          <w:color w:val="000000" w:themeColor="text1"/>
        </w:rPr>
        <w:t xml:space="preserve"> that the environment created by our removal treatment was somehow different from </w:t>
      </w:r>
      <w:r w:rsidR="0025369F">
        <w:rPr>
          <w:rFonts w:cs="Times New Roman"/>
          <w:color w:val="000000" w:themeColor="text1"/>
        </w:rPr>
        <w:t xml:space="preserve">naturally </w:t>
      </w:r>
      <w:r w:rsidRPr="00A6092D">
        <w:rPr>
          <w:rFonts w:cs="Times New Roman"/>
          <w:color w:val="000000" w:themeColor="text1"/>
        </w:rPr>
        <w:t xml:space="preserve">bare sand. We speculate that this effect </w:t>
      </w:r>
      <w:r w:rsidR="00A403A2">
        <w:rPr>
          <w:rFonts w:cs="Times New Roman"/>
          <w:color w:val="000000" w:themeColor="text1"/>
        </w:rPr>
        <w:t>is either due to depletion of local soil nutrients by the removed moss</w:t>
      </w:r>
      <w:r w:rsidR="0025369F">
        <w:rPr>
          <w:rFonts w:cs="Times New Roman"/>
          <w:color w:val="000000" w:themeColor="text1"/>
        </w:rPr>
        <w:t xml:space="preserve"> or</w:t>
      </w:r>
      <w:r w:rsidR="00A403A2">
        <w:rPr>
          <w:rFonts w:cs="Times New Roman"/>
          <w:color w:val="000000" w:themeColor="text1"/>
        </w:rPr>
        <w:t xml:space="preserve"> due to </w:t>
      </w:r>
      <w:r w:rsidRPr="00A6092D">
        <w:rPr>
          <w:rFonts w:cs="Times New Roman"/>
          <w:color w:val="000000" w:themeColor="text1"/>
        </w:rPr>
        <w:t xml:space="preserve">some residual </w:t>
      </w:r>
      <w:r>
        <w:rPr>
          <w:rFonts w:cs="Times New Roman"/>
          <w:color w:val="000000" w:themeColor="text1"/>
        </w:rPr>
        <w:t xml:space="preserve">allelopathic </w:t>
      </w:r>
      <w:r w:rsidRPr="00A6092D">
        <w:rPr>
          <w:rFonts w:cs="Times New Roman"/>
          <w:color w:val="000000" w:themeColor="text1"/>
        </w:rPr>
        <w:t xml:space="preserve">influence of moss in these patches </w:t>
      </w:r>
      <w:r w:rsidRPr="00A6092D">
        <w:rPr>
          <w:rFonts w:cs="Times New Roman"/>
          <w:color w:val="000000" w:themeColor="text1"/>
        </w:rPr>
        <w:fldChar w:fldCharType="begin"/>
      </w:r>
      <w:r w:rsidRPr="00A6092D">
        <w:rPr>
          <w:rFonts w:cs="Times New Roman"/>
          <w:color w:val="000000" w:themeColor="text1"/>
        </w:rPr>
        <w:instrText xml:space="preserve"> ADDIN ZOTERO_ITEM CSL_CITATION {"citationID":"ypaq4sk8","properties":{"formattedCitation":"(Michel et al. 2011)","plainCitation":"(Michel et al. 2011)","noteIndex":0},"citationItems":[{"id":2351,"uris":["http://zotero.org/users/688880/items/4VHXCCXA"],"uri":["http://zotero.org/users/688880/items/4VHXCCXA"],"itemData":{"id":2351,"type":"article-journal","title":"Bryophytes display allelopathic interactions with tree species in native forest ecosystems","container-title":"Oikos","page":"1272-1280","volume":"120","issue":"8","source":"Wiley Online Library","abstract":"Bryophytes are widespread in terrestrial ecosystems but little is known about their influence on vascular species. Water-soluble leachates (0%, 1%, 5%, 10% concentration) derived from 18 species of bryophytes (mosses 11 species; liverworts 7 species) were tested on the germination and seedling growth of Lactuca sativa and two common trees Melicytus ramiflorus (Violaceae) and Fuchsia excorticata (Onagraceae) in southern New Zealand forests. Bryophyte water soluble extracts (BWSE) have minor impact on seed germination of Lactuca, stimulatory effects on radical growth at low (1%) concentrations and inhibitory effects at higher concentrations (5–10%). For Melicytus the BWSE had variable effects, with evidence of strong stimulatory (Dendrohypopterygium filiculiforme) and inhibitory (Lepidozia concinna) effects on germination, but generally inhibited radical growth. BWSE at all test concentrations consistently inhibit both germination and seedling radicle growth in Fuchsia. The toxicity effect of water-soluble leachates varies significantly between bryophyte species but not consistently between mosses and liverworts. Bryophyte species exhibiting strongest inhibition effects under control conditions were associated with significantly reduced densities of broadleaved tree seedlings in forest ecosystems. Our results demonstrate that some bryophyte species via allelopathic interactions can inhibit seedling establishment and growth of forest trees. This mechanism provides an additional factor constraining the spatial distribution of the regeneration niche in forest communities.","DOI":"10.1111/j.1600-0706.2010.19148.x","ISSN":"1600-0706","journalAbbreviation":"Oikos","language":"en","author":[{"family":"Michel","given":"Pascale"},{"family":"Burritt","given":"David J."},{"family":"Lee","given":"William G."}],"issued":{"date-parts":[["2011",8,1]]}}}],"schema":"https://github.com/citation-style-language/schema/raw/master/csl-citation.json"} </w:instrText>
      </w:r>
      <w:r w:rsidRPr="00A6092D">
        <w:rPr>
          <w:rFonts w:cs="Times New Roman"/>
          <w:color w:val="000000" w:themeColor="text1"/>
        </w:rPr>
        <w:fldChar w:fldCharType="separate"/>
      </w:r>
      <w:r w:rsidRPr="00A6092D">
        <w:rPr>
          <w:rFonts w:cs="Times New Roman"/>
          <w:noProof/>
          <w:color w:val="000000" w:themeColor="text1"/>
        </w:rPr>
        <w:t>(Michel et al. 2011)</w:t>
      </w:r>
      <w:r w:rsidRPr="00A6092D">
        <w:rPr>
          <w:rFonts w:cs="Times New Roman"/>
          <w:color w:val="000000" w:themeColor="text1"/>
        </w:rPr>
        <w:fldChar w:fldCharType="end"/>
      </w:r>
      <w:r w:rsidRPr="00A6092D">
        <w:rPr>
          <w:rFonts w:cs="Times New Roman"/>
          <w:color w:val="000000" w:themeColor="text1"/>
        </w:rPr>
        <w:t>.</w:t>
      </w:r>
      <w:r w:rsidR="005567A7">
        <w:rPr>
          <w:rFonts w:cs="Times New Roman"/>
          <w:color w:val="000000" w:themeColor="text1"/>
        </w:rPr>
        <w:t xml:space="preserve"> Another possibility is the presence </w:t>
      </w:r>
      <w:r w:rsidR="0025369F">
        <w:rPr>
          <w:rFonts w:cs="Times New Roman"/>
          <w:color w:val="000000" w:themeColor="text1"/>
        </w:rPr>
        <w:t>of</w:t>
      </w:r>
      <w:r w:rsidR="005567A7">
        <w:rPr>
          <w:rFonts w:cs="Times New Roman"/>
          <w:color w:val="000000" w:themeColor="text1"/>
        </w:rPr>
        <w:t xml:space="preserve"> cryptic cyanobacterial or algal crust on what we assumed were naturally bare sand patches.  These c</w:t>
      </w:r>
      <w:r w:rsidR="0025369F">
        <w:rPr>
          <w:rFonts w:cs="Times New Roman"/>
          <w:color w:val="000000" w:themeColor="text1"/>
        </w:rPr>
        <w:t>rusts may have</w:t>
      </w:r>
      <w:r w:rsidR="005567A7">
        <w:rPr>
          <w:rFonts w:cs="Times New Roman"/>
          <w:color w:val="000000" w:themeColor="text1"/>
        </w:rPr>
        <w:t xml:space="preserve"> exert</w:t>
      </w:r>
      <w:r w:rsidR="006028A3">
        <w:rPr>
          <w:rFonts w:cs="Times New Roman"/>
          <w:color w:val="000000" w:themeColor="text1"/>
        </w:rPr>
        <w:t>ed</w:t>
      </w:r>
      <w:r w:rsidR="005567A7">
        <w:rPr>
          <w:rFonts w:cs="Times New Roman"/>
          <w:color w:val="000000" w:themeColor="text1"/>
        </w:rPr>
        <w:t xml:space="preserve"> a positive effect on </w:t>
      </w:r>
      <w:r w:rsidR="005567A7" w:rsidRPr="002C3CED">
        <w:rPr>
          <w:rFonts w:cs="Times New Roman"/>
          <w:i/>
          <w:color w:val="000000" w:themeColor="text1"/>
        </w:rPr>
        <w:t>Bromus</w:t>
      </w:r>
      <w:r w:rsidR="005567A7">
        <w:rPr>
          <w:rFonts w:cs="Times New Roman"/>
          <w:color w:val="000000" w:themeColor="text1"/>
        </w:rPr>
        <w:t xml:space="preserve"> but would not necessarily be present in the </w:t>
      </w:r>
      <w:r w:rsidR="0025369F">
        <w:rPr>
          <w:rFonts w:cs="Times New Roman"/>
          <w:color w:val="000000" w:themeColor="text1"/>
        </w:rPr>
        <w:t>patches were moss was experimentally removed</w:t>
      </w:r>
      <w:r w:rsidR="005567A7">
        <w:rPr>
          <w:rFonts w:cs="Times New Roman"/>
          <w:color w:val="000000" w:themeColor="text1"/>
        </w:rPr>
        <w:t xml:space="preserve">. </w:t>
      </w:r>
    </w:p>
    <w:p w14:paraId="0EB6E1DB" w14:textId="64704187" w:rsidR="006F26CF" w:rsidRPr="00A6092D" w:rsidRDefault="00AF68FE" w:rsidP="0025369F">
      <w:pPr>
        <w:spacing w:after="0"/>
        <w:rPr>
          <w:color w:val="000000" w:themeColor="text1"/>
        </w:rPr>
      </w:pPr>
      <w:r w:rsidRPr="00A6092D">
        <w:rPr>
          <w:rFonts w:cs="Times New Roman"/>
          <w:bCs/>
          <w:color w:val="000000" w:themeColor="text1"/>
        </w:rPr>
        <w:t>We expected that the exotic annual grasses in this system would have their performance limited</w:t>
      </w:r>
      <w:r w:rsidR="0025369F">
        <w:rPr>
          <w:rFonts w:cs="Times New Roman"/>
          <w:bCs/>
          <w:color w:val="000000" w:themeColor="text1"/>
        </w:rPr>
        <w:t xml:space="preserve"> at the NW end of the environmental gradient where wind speeds are higher</w:t>
      </w:r>
      <w:r w:rsidR="00FB1C5C">
        <w:rPr>
          <w:rFonts w:cs="Times New Roman"/>
          <w:bCs/>
          <w:color w:val="000000" w:themeColor="text1"/>
        </w:rPr>
        <w:t xml:space="preserve"> and</w:t>
      </w:r>
      <w:r w:rsidR="0025369F">
        <w:rPr>
          <w:rFonts w:cs="Times New Roman"/>
          <w:bCs/>
          <w:color w:val="000000" w:themeColor="text1"/>
        </w:rPr>
        <w:t xml:space="preserve"> the sand is coarser and lower in nitrogen content. </w:t>
      </w:r>
      <w:r w:rsidRPr="00A6092D">
        <w:rPr>
          <w:rFonts w:cs="Times New Roman"/>
          <w:bCs/>
          <w:color w:val="000000" w:themeColor="text1"/>
        </w:rPr>
        <w:t xml:space="preserve">Instead, we found that </w:t>
      </w:r>
      <w:r w:rsidRPr="00A6092D">
        <w:rPr>
          <w:rFonts w:cs="Times New Roman"/>
          <w:bCs/>
          <w:i/>
          <w:color w:val="000000" w:themeColor="text1"/>
        </w:rPr>
        <w:t>Bromus</w:t>
      </w:r>
      <w:r w:rsidRPr="00A6092D">
        <w:rPr>
          <w:rFonts w:cs="Times New Roman"/>
          <w:bCs/>
          <w:color w:val="000000" w:themeColor="text1"/>
        </w:rPr>
        <w:t xml:space="preserve"> and </w:t>
      </w:r>
      <w:r w:rsidRPr="00A6092D">
        <w:rPr>
          <w:rFonts w:cs="Times New Roman"/>
          <w:bCs/>
          <w:i/>
          <w:color w:val="000000" w:themeColor="text1"/>
        </w:rPr>
        <w:t>Vulpia</w:t>
      </w:r>
      <w:r w:rsidRPr="00A6092D">
        <w:rPr>
          <w:rFonts w:cs="Times New Roman"/>
          <w:bCs/>
          <w:color w:val="000000" w:themeColor="text1"/>
        </w:rPr>
        <w:t xml:space="preserve"> </w:t>
      </w:r>
      <w:r w:rsidR="00A23B6A">
        <w:rPr>
          <w:rFonts w:cs="Times New Roman"/>
          <w:bCs/>
          <w:color w:val="000000" w:themeColor="text1"/>
        </w:rPr>
        <w:t>often</w:t>
      </w:r>
      <w:r w:rsidR="00A23B6A" w:rsidRPr="00A6092D">
        <w:rPr>
          <w:rFonts w:cs="Times New Roman"/>
          <w:bCs/>
          <w:color w:val="000000" w:themeColor="text1"/>
        </w:rPr>
        <w:t xml:space="preserve"> </w:t>
      </w:r>
      <w:r w:rsidRPr="00A6092D">
        <w:rPr>
          <w:rFonts w:cs="Times New Roman"/>
          <w:bCs/>
          <w:color w:val="000000" w:themeColor="text1"/>
        </w:rPr>
        <w:t xml:space="preserve">performed </w:t>
      </w:r>
      <w:r w:rsidR="000E60D0">
        <w:rPr>
          <w:rFonts w:cs="Times New Roman"/>
          <w:bCs/>
          <w:color w:val="000000" w:themeColor="text1"/>
        </w:rPr>
        <w:t xml:space="preserve">as well or </w:t>
      </w:r>
      <w:r w:rsidRPr="00A6092D">
        <w:rPr>
          <w:rFonts w:cs="Times New Roman"/>
          <w:bCs/>
          <w:color w:val="000000" w:themeColor="text1"/>
        </w:rPr>
        <w:t xml:space="preserve">better </w:t>
      </w:r>
      <w:r w:rsidR="0025369F">
        <w:rPr>
          <w:rFonts w:cs="Times New Roman"/>
          <w:bCs/>
          <w:color w:val="000000" w:themeColor="text1"/>
        </w:rPr>
        <w:t>at the NW end of the environmental gradient</w:t>
      </w:r>
      <w:r w:rsidRPr="00A6092D">
        <w:rPr>
          <w:rFonts w:cs="Times New Roman"/>
          <w:bCs/>
          <w:color w:val="000000" w:themeColor="text1"/>
        </w:rPr>
        <w:t xml:space="preserve"> (</w:t>
      </w:r>
      <w:r w:rsidR="00A23B6A">
        <w:rPr>
          <w:rFonts w:cs="Times New Roman"/>
          <w:bCs/>
          <w:color w:val="000000" w:themeColor="text1"/>
        </w:rPr>
        <w:t xml:space="preserve">Fig. </w:t>
      </w:r>
      <w:r w:rsidRPr="00A6092D">
        <w:rPr>
          <w:rFonts w:cs="Times New Roman"/>
          <w:bCs/>
          <w:color w:val="000000" w:themeColor="text1"/>
        </w:rPr>
        <w:t xml:space="preserve">3). </w:t>
      </w:r>
      <w:r w:rsidR="00135E66">
        <w:rPr>
          <w:rFonts w:cs="Times New Roman"/>
          <w:bCs/>
          <w:color w:val="000000" w:themeColor="text1"/>
        </w:rPr>
        <w:t xml:space="preserve">While the </w:t>
      </w:r>
      <w:r w:rsidR="0025369F" w:rsidRPr="009041B7">
        <w:rPr>
          <w:rFonts w:cs="Times New Roman"/>
          <w:bCs/>
          <w:color w:val="000000" w:themeColor="text1"/>
        </w:rPr>
        <w:t>decrease in plant size and biomass</w:t>
      </w:r>
      <w:r w:rsidR="00FB1C5C" w:rsidRPr="009041B7">
        <w:rPr>
          <w:rFonts w:cs="Times New Roman"/>
          <w:bCs/>
          <w:color w:val="000000" w:themeColor="text1"/>
        </w:rPr>
        <w:t xml:space="preserve"> of other species</w:t>
      </w:r>
      <w:r w:rsidR="0025369F" w:rsidRPr="009041B7">
        <w:rPr>
          <w:rFonts w:cs="Times New Roman"/>
          <w:bCs/>
          <w:color w:val="000000" w:themeColor="text1"/>
        </w:rPr>
        <w:t xml:space="preserve"> </w:t>
      </w:r>
      <w:r w:rsidR="00472CA2" w:rsidRPr="009041B7">
        <w:rPr>
          <w:rFonts w:cs="Times New Roman"/>
          <w:bCs/>
          <w:color w:val="000000" w:themeColor="text1"/>
        </w:rPr>
        <w:t xml:space="preserve">across the gradient are </w:t>
      </w:r>
      <w:r w:rsidR="0025369F" w:rsidRPr="009041B7">
        <w:rPr>
          <w:rFonts w:cs="Times New Roman"/>
          <w:bCs/>
          <w:color w:val="000000" w:themeColor="text1"/>
        </w:rPr>
        <w:t>suggestive of a stress gradient</w:t>
      </w:r>
      <w:r w:rsidR="00B754C1" w:rsidRPr="009041B7">
        <w:rPr>
          <w:rFonts w:cs="Times New Roman"/>
          <w:bCs/>
          <w:color w:val="000000" w:themeColor="text1"/>
        </w:rPr>
        <w:t xml:space="preserve"> </w:t>
      </w:r>
      <w:r w:rsidR="00B754C1" w:rsidRPr="009041B7">
        <w:rPr>
          <w:rFonts w:cs="Times New Roman"/>
          <w:bCs/>
          <w:color w:val="000000" w:themeColor="text1"/>
        </w:rPr>
        <w:t>(</w:t>
      </w:r>
      <w:proofErr w:type="spellStart"/>
      <w:r w:rsidR="00B754C1" w:rsidRPr="009041B7">
        <w:rPr>
          <w:rFonts w:cs="Times New Roman"/>
          <w:bCs/>
          <w:color w:val="000000" w:themeColor="text1"/>
        </w:rPr>
        <w:t>Lortie</w:t>
      </w:r>
      <w:proofErr w:type="spellEnd"/>
      <w:r w:rsidR="00B754C1" w:rsidRPr="009041B7">
        <w:rPr>
          <w:rFonts w:cs="Times New Roman"/>
          <w:bCs/>
          <w:color w:val="000000" w:themeColor="text1"/>
        </w:rPr>
        <w:t xml:space="preserve"> and Cushman 2007 and Kleinhesselink et al. 2014)</w:t>
      </w:r>
      <w:r w:rsidR="0025369F" w:rsidRPr="009041B7">
        <w:rPr>
          <w:rFonts w:cs="Times New Roman"/>
          <w:bCs/>
          <w:color w:val="000000" w:themeColor="text1"/>
        </w:rPr>
        <w:t xml:space="preserve">, this </w:t>
      </w:r>
      <w:r w:rsidR="009B0BAC" w:rsidRPr="009041B7">
        <w:rPr>
          <w:rFonts w:cs="Times New Roman"/>
          <w:bCs/>
          <w:color w:val="000000" w:themeColor="text1"/>
        </w:rPr>
        <w:t xml:space="preserve">same </w:t>
      </w:r>
      <w:r w:rsidR="0025369F" w:rsidRPr="009041B7">
        <w:rPr>
          <w:rFonts w:cs="Times New Roman"/>
          <w:bCs/>
          <w:color w:val="000000" w:themeColor="text1"/>
        </w:rPr>
        <w:t xml:space="preserve">gradient may not be stressful for </w:t>
      </w:r>
      <w:r w:rsidR="007952D1">
        <w:rPr>
          <w:rFonts w:cs="Times New Roman"/>
          <w:bCs/>
          <w:color w:val="000000" w:themeColor="text1"/>
        </w:rPr>
        <w:t>the</w:t>
      </w:r>
      <w:r w:rsidR="007952D1" w:rsidRPr="009041B7">
        <w:rPr>
          <w:rFonts w:cs="Times New Roman"/>
          <w:bCs/>
          <w:color w:val="000000" w:themeColor="text1"/>
        </w:rPr>
        <w:t xml:space="preserve"> </w:t>
      </w:r>
      <w:r w:rsidR="0025369F" w:rsidRPr="009041B7">
        <w:rPr>
          <w:rFonts w:cs="Times New Roman"/>
          <w:bCs/>
          <w:color w:val="000000" w:themeColor="text1"/>
        </w:rPr>
        <w:t xml:space="preserve">exotic </w:t>
      </w:r>
      <w:r w:rsidR="00472CA2" w:rsidRPr="009041B7">
        <w:rPr>
          <w:rFonts w:cs="Times New Roman"/>
          <w:bCs/>
          <w:color w:val="000000" w:themeColor="text1"/>
        </w:rPr>
        <w:t>species</w:t>
      </w:r>
      <w:r w:rsidR="007952D1">
        <w:rPr>
          <w:rFonts w:cs="Times New Roman"/>
          <w:bCs/>
          <w:color w:val="000000" w:themeColor="text1"/>
        </w:rPr>
        <w:t xml:space="preserve"> in this study</w:t>
      </w:r>
      <w:r w:rsidR="00B754C1" w:rsidRPr="009041B7">
        <w:rPr>
          <w:rFonts w:cs="Times New Roman"/>
          <w:bCs/>
          <w:color w:val="000000" w:themeColor="text1"/>
        </w:rPr>
        <w:t xml:space="preserve">. </w:t>
      </w:r>
      <w:r w:rsidRPr="009041B7">
        <w:rPr>
          <w:rFonts w:cs="Times New Roman"/>
          <w:bCs/>
          <w:color w:val="000000" w:themeColor="text1"/>
        </w:rPr>
        <w:t>This result</w:t>
      </w:r>
      <w:r w:rsidRPr="00A6092D">
        <w:rPr>
          <w:rFonts w:cs="Times New Roman"/>
          <w:bCs/>
          <w:color w:val="000000" w:themeColor="text1"/>
        </w:rPr>
        <w:t xml:space="preserve"> runs </w:t>
      </w:r>
      <w:r w:rsidR="00862AE3" w:rsidRPr="00A6092D">
        <w:rPr>
          <w:rFonts w:cs="Times New Roman"/>
          <w:bCs/>
          <w:color w:val="000000" w:themeColor="text1"/>
        </w:rPr>
        <w:t>counter to</w:t>
      </w:r>
      <w:r w:rsidRPr="00A6092D">
        <w:rPr>
          <w:rFonts w:cs="Times New Roman"/>
          <w:bCs/>
          <w:color w:val="000000" w:themeColor="text1"/>
        </w:rPr>
        <w:t xml:space="preserve"> the hypothesis that exotic species </w:t>
      </w:r>
      <w:r w:rsidR="009F2CD7">
        <w:rPr>
          <w:rFonts w:cs="Times New Roman"/>
          <w:bCs/>
          <w:color w:val="000000" w:themeColor="text1"/>
        </w:rPr>
        <w:t>are</w:t>
      </w:r>
      <w:r w:rsidR="009F2CD7" w:rsidRPr="00A6092D">
        <w:rPr>
          <w:rFonts w:cs="Times New Roman"/>
          <w:bCs/>
          <w:color w:val="000000" w:themeColor="text1"/>
        </w:rPr>
        <w:t xml:space="preserve"> </w:t>
      </w:r>
      <w:r w:rsidRPr="00A6092D">
        <w:rPr>
          <w:rFonts w:cs="Times New Roman"/>
          <w:bCs/>
          <w:color w:val="000000" w:themeColor="text1"/>
        </w:rPr>
        <w:t>limited from stressful environments within landscapes because they lack specialized adaptations needed to tolerate</w:t>
      </w:r>
      <w:r w:rsidR="00862AE3" w:rsidRPr="00A6092D">
        <w:rPr>
          <w:rFonts w:cs="Times New Roman"/>
          <w:bCs/>
          <w:color w:val="000000" w:themeColor="text1"/>
        </w:rPr>
        <w:t xml:space="preserve"> the local stresses </w:t>
      </w:r>
      <w:r w:rsidR="00862AE3" w:rsidRPr="00A6092D">
        <w:rPr>
          <w:rFonts w:cs="Times New Roman"/>
          <w:bCs/>
          <w:color w:val="000000" w:themeColor="text1"/>
        </w:rPr>
        <w:fldChar w:fldCharType="begin"/>
      </w:r>
      <w:r w:rsidR="00945386">
        <w:rPr>
          <w:rFonts w:cs="Times New Roman"/>
          <w:bCs/>
          <w:color w:val="000000" w:themeColor="text1"/>
        </w:rPr>
        <w:instrText xml:space="preserve"> ADDIN ZOTERO_ITEM CSL_CITATION {"citationID":"4lF6Md6X","properties":{"formattedCitation":"(Harrison 1999)","plainCitation":"(Harrison 1999)","noteIndex":0},"citationItems":[{"id":2163,"uris":["http://zotero.org/users/688880/items/FQ67TFHM"],"uri":["http://zotero.org/users/688880/items/FQ67TFHM"],"itemData":{"id":2163,"type":"article-journal","title":"Native and alien species diversity at the local and regional scales in a grazed California grassland","container-title":"Oecologia","page":"99-106","volume":"121","issue":"1","source":"link.springer.com","abstract":"Serpentine meadows in Northern California supported higher species richness at the 1-m2 scale than adjacent nonserpentine meadows, and had a considerably higher proportion of native species. Within each soil type, total species richness (natives plus aliens) was unrelated to biomass, cover, soil depth, or soil characteristics (N, P, Ca++, Mg++, water-holding capacity). However, the proportion of native species on serpentine was higher in meadows with lower levels of phosphorus and a lower calcium/magnesium ratio; the proportion of native species in nonserpentine meadows was higher on cool (north to northeast facing) slopes. At a regional scale, some of these effects were partly reversed; the rate at which new species accumulated with the addition of new sites, or beta diversity, was highest for native plant species in nonserpentine meadows. All of the above effects were independent of whether grazing by cattle was absent (removed 13 years ago) or present. The status of low-productivity serpentine soils as a refuge for native grassland species appears to be the result of their abiotic resistance to alien species, but not of a negative relationship between productivity and total species richness.","DOI":"10.1007/s004420050910","ISSN":"0029-8549, 1432-1939","journalAbbreviation":"Oecologia","language":"en","author":[{"family":"Harrison","given":"Susan"}],"issued":{"date-parts":[["1999"]]}}}],"schema":"https://github.com/citation-style-language/schema/raw/master/csl-citation.json"} </w:instrText>
      </w:r>
      <w:r w:rsidR="00862AE3" w:rsidRPr="00A6092D">
        <w:rPr>
          <w:rFonts w:cs="Times New Roman"/>
          <w:bCs/>
          <w:color w:val="000000" w:themeColor="text1"/>
        </w:rPr>
        <w:fldChar w:fldCharType="separate"/>
      </w:r>
      <w:r w:rsidR="00945386">
        <w:rPr>
          <w:rFonts w:cs="Times New Roman"/>
          <w:bCs/>
          <w:noProof/>
          <w:color w:val="000000" w:themeColor="text1"/>
        </w:rPr>
        <w:t>(Harrison 1999)</w:t>
      </w:r>
      <w:r w:rsidR="00862AE3" w:rsidRPr="00A6092D">
        <w:rPr>
          <w:rFonts w:cs="Times New Roman"/>
          <w:bCs/>
          <w:color w:val="000000" w:themeColor="text1"/>
        </w:rPr>
        <w:fldChar w:fldCharType="end"/>
      </w:r>
      <w:r w:rsidRPr="00A6092D">
        <w:rPr>
          <w:rFonts w:cs="Times New Roman"/>
          <w:bCs/>
          <w:color w:val="000000" w:themeColor="text1"/>
        </w:rPr>
        <w:t xml:space="preserve">. Instead, our finding supports the idea that stressful environments can sometimes be more easily invaded by exotic plants, perhaps because it offers opportunity to escape competition from </w:t>
      </w:r>
      <w:r w:rsidR="00361DC5">
        <w:rPr>
          <w:rFonts w:cs="Times New Roman"/>
          <w:bCs/>
          <w:color w:val="000000" w:themeColor="text1"/>
        </w:rPr>
        <w:t>larger native</w:t>
      </w:r>
      <w:r w:rsidRPr="00A6092D">
        <w:rPr>
          <w:rFonts w:cs="Times New Roman"/>
          <w:bCs/>
          <w:color w:val="000000" w:themeColor="text1"/>
        </w:rPr>
        <w:t xml:space="preserve"> competitors</w:t>
      </w:r>
      <w:r w:rsidR="00862AE3" w:rsidRPr="00A6092D">
        <w:rPr>
          <w:rFonts w:cs="Times New Roman"/>
          <w:bCs/>
          <w:color w:val="000000" w:themeColor="text1"/>
        </w:rPr>
        <w:t xml:space="preserve">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{"citationID":"UYccTnDj","properties":{"formattedCitation":"(MacDougall et al. 2006)","plainCitation":"(MacDougall et al. 2006)","noteIndex":0},"citationItems":[{"id":2465,"uris":["http://zotero.org/users/688880/items/RSP4PCJE"],"uri":["http://zotero.org/users/688880/items/RSP4PCJE"],"itemData":{"id":2465,"type":"article-journal","title":"Patterns of plant invasion along an environmental stress gradient","container-title":"Journal of Vegetation Science","page":"47-56","volume":"17","issue":"1","source":"Wiley Online Library","abstract":"Abstract.\n\n\n\nQuestion:\n\nDo stressful environments facilitate plant invasion by providing refuges from intense above-ground competition associated with productive areas, or prevent it by favouring locally adapted native species?\n\n\nLocation:\n\nAn invaded and fragmented oak savanna ecosystem structured along a landscape-level stress gradient associated with soil depth, elevation, and canopy openness.\n\n\nMethods:\n\nVegetation and environmental data were collected from 184 plots in seven savanna remnants along the gradient. Using multivariate (CCA) and post-hoc regression analyses, we determined the relationship between environment and the richness and abundance of invasives.\n\n\nResults:\n\n46 of 119 species were naturalized exotics. CCA indicated the importance of environmental variation (mostly soil depth) for community structure but not for invasion; invasive species richness was similar in all areas. However, the abundance of invasives and their impacts on native diversity appear to increase significantly in less stressful habitats. Deeper soils had lower evenness and significantly fewer native species. This result was associated with dominance by exotic perennial grasses and large increases in vegetation height, suggesting strong above-ground competition.\n\n\nConclusions:\n\nLow-stress environments were not more invasible per se but appear to be more susceptible to invasion by species with strong competitive impacts. The causes of decreasing exotic impact with decreasing soil depth may reflect shifts in competitive intensity or an increased importance of stress tolerance, both of which may favour natives. Alternatively, this ecosystem may simply lack high-impact invaders capable of dominating shallow soils. Conservation challenges are twofold for this endangered plant community: controlling invasives that currently dominate deeper-soils and accounting for a diverse pool of invaders that proliferate when the current dominants are removed.","DOI":"10.1111/j.1654-1103.2006.tb02422.x","ISSN":"1654-1103","language":"en","author":[{"family":"MacDougall","given":"A.s."},{"family":"Boucher","given":"J."},{"family":"Turkington","given":"R."},{"family":"Bradfield","given":"G.e."}],"issued":{"date-parts":[["2006",2,1]]}}}],"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(MacDougall et al. 2006)</w:t>
      </w:r>
      <w:r w:rsidR="00862AE3" w:rsidRPr="00A6092D">
        <w:rPr>
          <w:rFonts w:cs="Times New Roman"/>
          <w:bCs/>
          <w:color w:val="000000" w:themeColor="text1"/>
        </w:rPr>
        <w:fldChar w:fldCharType="end"/>
      </w:r>
      <w:r w:rsidRPr="00A6092D">
        <w:rPr>
          <w:rFonts w:cs="Times New Roman"/>
          <w:bCs/>
          <w:color w:val="000000" w:themeColor="text1"/>
        </w:rPr>
        <w:t xml:space="preserve">. </w:t>
      </w:r>
    </w:p>
    <w:p w14:paraId="6862692D" w14:textId="4E8DE42A" w:rsidR="006F26CF" w:rsidRPr="00A6092D" w:rsidRDefault="00AF68FE" w:rsidP="00A23B6A">
      <w:pPr>
        <w:pStyle w:val="Heading"/>
        <w:spacing w:before="0" w:after="0"/>
        <w:ind w:firstLine="0"/>
        <w:rPr>
          <w:color w:val="000000" w:themeColor="text1"/>
        </w:rPr>
      </w:pPr>
      <w:r w:rsidRPr="00A6092D">
        <w:rPr>
          <w:color w:val="000000" w:themeColor="text1"/>
        </w:rPr>
        <w:t>Conclusion</w:t>
      </w:r>
    </w:p>
    <w:p w14:paraId="440CC67B" w14:textId="276EDFF8" w:rsidR="00D35F5C" w:rsidRDefault="000C6B58" w:rsidP="001E19A3">
      <w:pPr>
        <w:spacing w:after="0"/>
        <w:rPr>
          <w:rFonts w:eastAsia="Noto Sans CJK SC Regular" w:cs="FreeSans"/>
          <w:b/>
          <w:color w:val="000000" w:themeColor="text1"/>
          <w:szCs w:val="28"/>
        </w:rPr>
      </w:pPr>
      <w:r w:rsidRPr="00A6092D">
        <w:rPr>
          <w:rFonts w:cs="Times New Roman"/>
          <w:color w:val="000000" w:themeColor="text1"/>
        </w:rPr>
        <w:t>Nati</w:t>
      </w:r>
      <w:r w:rsidR="00B80D54" w:rsidRPr="00A6092D">
        <w:rPr>
          <w:rFonts w:cs="Times New Roman"/>
          <w:color w:val="000000" w:themeColor="text1"/>
        </w:rPr>
        <w:t xml:space="preserve">ve biodiversity plays a critical role in </w:t>
      </w:r>
      <w:r w:rsidR="006B60B9">
        <w:rPr>
          <w:rFonts w:cs="Times New Roman"/>
          <w:color w:val="000000" w:themeColor="text1"/>
        </w:rPr>
        <w:t>determining</w:t>
      </w:r>
      <w:r w:rsidR="00472CA2">
        <w:rPr>
          <w:rFonts w:cs="Times New Roman"/>
          <w:color w:val="000000" w:themeColor="text1"/>
        </w:rPr>
        <w:t xml:space="preserve"> which exotic species can invade and where</w:t>
      </w:r>
      <w:r w:rsidR="00472CA2" w:rsidRPr="00A6092D">
        <w:rPr>
          <w:rFonts w:cs="Times New Roman"/>
          <w:color w:val="000000" w:themeColor="text1"/>
        </w:rPr>
        <w:t xml:space="preserve"> </w:t>
      </w:r>
      <w:r w:rsidRPr="00A6092D">
        <w:rPr>
          <w:rFonts w:cs="Times New Roman"/>
          <w:color w:val="000000" w:themeColor="text1"/>
        </w:rPr>
        <w:t xml:space="preserve">exotic </w:t>
      </w:r>
      <w:r w:rsidR="006B60B9">
        <w:rPr>
          <w:rFonts w:cs="Times New Roman"/>
          <w:color w:val="000000" w:themeColor="text1"/>
        </w:rPr>
        <w:t xml:space="preserve">species </w:t>
      </w:r>
      <w:r w:rsidR="00472CA2">
        <w:rPr>
          <w:rFonts w:cs="Times New Roman"/>
          <w:color w:val="000000" w:themeColor="text1"/>
        </w:rPr>
        <w:t>can</w:t>
      </w:r>
      <w:r w:rsidR="00472CA2" w:rsidRPr="00A6092D">
        <w:rPr>
          <w:rFonts w:cs="Times New Roman"/>
          <w:color w:val="000000" w:themeColor="text1"/>
        </w:rPr>
        <w:t xml:space="preserve"> inva</w:t>
      </w:r>
      <w:r w:rsidR="00472CA2">
        <w:rPr>
          <w:rFonts w:cs="Times New Roman"/>
          <w:color w:val="000000" w:themeColor="text1"/>
        </w:rPr>
        <w:t>de</w:t>
      </w:r>
      <w:r w:rsidRPr="00A6092D">
        <w:rPr>
          <w:rFonts w:cs="Times New Roman"/>
          <w:color w:val="000000" w:themeColor="text1"/>
        </w:rPr>
        <w:t xml:space="preserve">. </w:t>
      </w:r>
      <w:r w:rsidR="00B80D54" w:rsidRPr="00A6092D">
        <w:rPr>
          <w:rFonts w:cs="Times New Roman"/>
          <w:color w:val="000000" w:themeColor="text1"/>
        </w:rPr>
        <w:t>We</w:t>
      </w:r>
      <w:r w:rsidRPr="00A6092D">
        <w:rPr>
          <w:rFonts w:cs="Times New Roman"/>
          <w:color w:val="000000" w:themeColor="text1"/>
        </w:rPr>
        <w:t xml:space="preserve"> demonstrate that native bryophytes </w:t>
      </w:r>
      <w:r w:rsidR="0053195A">
        <w:rPr>
          <w:rFonts w:cs="Times New Roman"/>
          <w:color w:val="000000" w:themeColor="text1"/>
        </w:rPr>
        <w:t xml:space="preserve">can also influence </w:t>
      </w:r>
      <w:r w:rsidR="0053195A">
        <w:rPr>
          <w:rFonts w:cs="Times New Roman"/>
          <w:color w:val="000000" w:themeColor="text1"/>
        </w:rPr>
        <w:lastRenderedPageBreak/>
        <w:t>the success of exotic vascular plants</w:t>
      </w:r>
      <w:r w:rsidRPr="00A6092D">
        <w:rPr>
          <w:rFonts w:cs="Times New Roman"/>
          <w:color w:val="000000" w:themeColor="text1"/>
        </w:rPr>
        <w:t xml:space="preserve">.  Moreover, we found the effects of </w:t>
      </w:r>
      <w:r w:rsidR="005622D6">
        <w:rPr>
          <w:rFonts w:cs="Times New Roman"/>
          <w:color w:val="000000" w:themeColor="text1"/>
        </w:rPr>
        <w:t>bryophytes</w:t>
      </w:r>
      <w:r w:rsidRPr="00A6092D">
        <w:rPr>
          <w:rFonts w:cs="Times New Roman"/>
          <w:color w:val="000000" w:themeColor="text1"/>
        </w:rPr>
        <w:t xml:space="preserve"> on exotic annual grass establishment depended on environmental context and the vital rate being measured. </w:t>
      </w:r>
      <w:r w:rsidR="005622D6">
        <w:rPr>
          <w:rFonts w:cs="Times New Roman"/>
          <w:color w:val="000000" w:themeColor="text1"/>
        </w:rPr>
        <w:t xml:space="preserve">We find evidence that bryophytes can either compete with or facilitate exotic </w:t>
      </w:r>
      <w:r w:rsidRPr="00A6092D">
        <w:rPr>
          <w:rFonts w:cs="Times New Roman"/>
          <w:color w:val="000000" w:themeColor="text1"/>
        </w:rPr>
        <w:t>vascular plant</w:t>
      </w:r>
      <w:r w:rsidR="005622D6">
        <w:rPr>
          <w:rFonts w:cs="Times New Roman"/>
          <w:color w:val="000000" w:themeColor="text1"/>
        </w:rPr>
        <w:t>s</w:t>
      </w:r>
      <w:r w:rsidRPr="00A6092D">
        <w:rPr>
          <w:rFonts w:cs="Times New Roman"/>
          <w:color w:val="000000" w:themeColor="text1"/>
        </w:rPr>
        <w:t xml:space="preserve"> </w:t>
      </w:r>
      <w:r w:rsidR="005622D6">
        <w:rPr>
          <w:rFonts w:cs="Times New Roman"/>
          <w:color w:val="000000" w:themeColor="text1"/>
        </w:rPr>
        <w:t>and suggests that the</w:t>
      </w:r>
      <w:r w:rsidRPr="00A6092D">
        <w:rPr>
          <w:rFonts w:cs="Times New Roman"/>
          <w:color w:val="000000" w:themeColor="text1"/>
        </w:rPr>
        <w:t xml:space="preserve"> </w:t>
      </w:r>
      <w:r w:rsidR="005622D6">
        <w:rPr>
          <w:rFonts w:cs="Times New Roman"/>
          <w:color w:val="000000" w:themeColor="text1"/>
        </w:rPr>
        <w:t xml:space="preserve">role of native bryophytes </w:t>
      </w:r>
      <w:r w:rsidR="00C72B1E" w:rsidRPr="00A6092D">
        <w:rPr>
          <w:rFonts w:cs="Times New Roman"/>
          <w:color w:val="000000" w:themeColor="text1"/>
        </w:rPr>
        <w:t>should more often be considered in conservation and restoration of native vegetation</w:t>
      </w:r>
      <w:r w:rsidR="00EF4A7D">
        <w:rPr>
          <w:rFonts w:cs="Times New Roman"/>
          <w:color w:val="000000" w:themeColor="text1"/>
        </w:rPr>
        <w:t xml:space="preserve"> </w:t>
      </w:r>
      <w:r w:rsidR="00EF4A7D">
        <w:rPr>
          <w:rFonts w:cs="Times New Roman"/>
          <w:color w:val="000000" w:themeColor="text1"/>
        </w:rPr>
        <w:fldChar w:fldCharType="begin"/>
      </w:r>
      <w:r w:rsidR="00FC4F1B">
        <w:rPr>
          <w:rFonts w:cs="Times New Roman"/>
          <w:color w:val="000000" w:themeColor="text1"/>
        </w:rPr>
        <w:instrText xml:space="preserve"> ADDIN ZOTERO_ITEM CSL_CITATION {"citationID":"pzPW0RDi","properties":{"formattedCitation":"(Bowker 2007, Chiquoine et al. 2016)","plainCitation":"(Bowker 2007, Chiquoine et al. 2016)","noteIndex":0},"citationItems":[{"id":562,"uris":["http://zotero.org/users/688880/items/BR6ZFAI5"],"uri":["http://zotero.org/users/688880/items/BR6ZFAI5"],"itemData":{"id":562,"type":"article-journal","title":"Biological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Applications","author":[{"family":"Chiquoine","given":"Lindsay P."},{"family":"Abella","given":"Scott R."},{"family":"Bowker","given":"Matthew A."}],"issued":{"date-parts":[["2016",6,8]]}}}],"schema":"https://github.com/citation-style-language/schema/raw/master/csl-citation.json"} </w:instrText>
      </w:r>
      <w:r w:rsidR="00EF4A7D">
        <w:rPr>
          <w:rFonts w:cs="Times New Roman"/>
          <w:color w:val="000000" w:themeColor="text1"/>
        </w:rPr>
        <w:fldChar w:fldCharType="separate"/>
      </w:r>
      <w:r w:rsidR="00FC4F1B">
        <w:rPr>
          <w:rFonts w:cs="Times New Roman"/>
          <w:noProof/>
          <w:color w:val="000000" w:themeColor="text1"/>
        </w:rPr>
        <w:t>(Bowker 2007, Chiquoine et al. 2016)</w:t>
      </w:r>
      <w:r w:rsidR="00EF4A7D">
        <w:rPr>
          <w:rFonts w:cs="Times New Roman"/>
          <w:color w:val="000000" w:themeColor="text1"/>
        </w:rPr>
        <w:fldChar w:fldCharType="end"/>
      </w:r>
      <w:r w:rsidR="00C72B1E" w:rsidRPr="00A6092D">
        <w:rPr>
          <w:rFonts w:cs="Times New Roman"/>
          <w:color w:val="000000" w:themeColor="text1"/>
        </w:rPr>
        <w:t>.</w:t>
      </w:r>
    </w:p>
    <w:p w14:paraId="65664790" w14:textId="77777777" w:rsidR="001D0F3E" w:rsidRDefault="001D0F3E">
      <w:pPr>
        <w:spacing w:after="0" w:line="240" w:lineRule="auto"/>
        <w:ind w:firstLine="0"/>
        <w:rPr>
          <w:rFonts w:eastAsia="Noto Sans CJK SC Regular" w:cs="FreeSans"/>
          <w:b/>
          <w:color w:val="000000" w:themeColor="text1"/>
          <w:szCs w:val="28"/>
        </w:rPr>
      </w:pPr>
      <w:r>
        <w:rPr>
          <w:color w:val="000000" w:themeColor="text1"/>
        </w:rPr>
        <w:br w:type="page"/>
      </w:r>
    </w:p>
    <w:p w14:paraId="4FCA923E" w14:textId="796CFE57" w:rsidR="006F26CF" w:rsidRPr="0008266A" w:rsidRDefault="00AF68FE" w:rsidP="0008266A">
      <w:pPr>
        <w:pStyle w:val="Heading"/>
        <w:spacing w:before="0" w:after="0"/>
        <w:ind w:firstLine="0"/>
        <w:rPr>
          <w:color w:val="000000" w:themeColor="text1"/>
        </w:rPr>
      </w:pPr>
      <w:r w:rsidRPr="0008266A">
        <w:rPr>
          <w:color w:val="000000" w:themeColor="text1"/>
        </w:rPr>
        <w:lastRenderedPageBreak/>
        <w:t>Acknowledgements</w:t>
      </w:r>
    </w:p>
    <w:p w14:paraId="1A54F93A" w14:textId="37D7018C" w:rsidR="001D0F3E" w:rsidRDefault="00AF68FE" w:rsidP="005735F8">
      <w:pPr>
        <w:spacing w:after="0"/>
        <w:ind w:firstLine="0"/>
        <w:contextualSpacing/>
        <w:rPr>
          <w:rFonts w:cs="Times New Roman"/>
          <w:color w:val="000000" w:themeColor="text1"/>
        </w:rPr>
      </w:pPr>
      <w:r w:rsidRPr="00A6092D">
        <w:rPr>
          <w:rFonts w:cs="Times New Roman"/>
          <w:color w:val="000000" w:themeColor="text1"/>
        </w:rPr>
        <w:t xml:space="preserve">We are grateful </w:t>
      </w:r>
      <w:r w:rsidR="001D0F3E">
        <w:rPr>
          <w:rFonts w:cs="Times New Roman"/>
          <w:color w:val="000000" w:themeColor="text1"/>
        </w:rPr>
        <w:t>to</w:t>
      </w:r>
      <w:r w:rsidR="001D0F3E" w:rsidRPr="00A6092D">
        <w:rPr>
          <w:rFonts w:cs="Times New Roman"/>
          <w:color w:val="000000" w:themeColor="text1"/>
        </w:rPr>
        <w:t xml:space="preserve"> </w:t>
      </w:r>
      <w:r w:rsidRPr="00A6092D">
        <w:rPr>
          <w:rFonts w:cs="Times New Roman"/>
          <w:color w:val="000000" w:themeColor="text1"/>
        </w:rPr>
        <w:t xml:space="preserve">Susan </w:t>
      </w:r>
      <w:proofErr w:type="spellStart"/>
      <w:r w:rsidRPr="00A6092D">
        <w:rPr>
          <w:rFonts w:cs="Times New Roman"/>
          <w:color w:val="000000" w:themeColor="text1"/>
        </w:rPr>
        <w:t>Magnoli</w:t>
      </w:r>
      <w:proofErr w:type="spellEnd"/>
      <w:r w:rsidRPr="00A6092D">
        <w:rPr>
          <w:rFonts w:cs="Times New Roman"/>
          <w:color w:val="000000" w:themeColor="text1"/>
        </w:rPr>
        <w:t xml:space="preserve"> </w:t>
      </w:r>
      <w:r w:rsidR="001D0F3E">
        <w:rPr>
          <w:rFonts w:cs="Times New Roman"/>
          <w:color w:val="000000" w:themeColor="text1"/>
        </w:rPr>
        <w:t>for assistance</w:t>
      </w:r>
      <w:r w:rsidR="001D0F3E" w:rsidRPr="00A6092D">
        <w:rPr>
          <w:rFonts w:cs="Times New Roman"/>
          <w:color w:val="000000" w:themeColor="text1"/>
        </w:rPr>
        <w:t xml:space="preserve"> </w:t>
      </w:r>
      <w:r w:rsidR="001D0F3E">
        <w:rPr>
          <w:rFonts w:cs="Times New Roman"/>
          <w:color w:val="000000" w:themeColor="text1"/>
        </w:rPr>
        <w:t>with</w:t>
      </w:r>
      <w:r w:rsidRPr="00A6092D">
        <w:rPr>
          <w:rFonts w:cs="Times New Roman"/>
          <w:color w:val="000000" w:themeColor="text1"/>
        </w:rPr>
        <w:t xml:space="preserve"> field</w:t>
      </w:r>
      <w:r w:rsidR="002B1342">
        <w:rPr>
          <w:rFonts w:cs="Times New Roman"/>
          <w:color w:val="000000" w:themeColor="text1"/>
        </w:rPr>
        <w:t xml:space="preserve"> </w:t>
      </w:r>
      <w:r w:rsidR="001D0F3E">
        <w:rPr>
          <w:rFonts w:cs="Times New Roman"/>
          <w:color w:val="000000" w:themeColor="text1"/>
        </w:rPr>
        <w:t xml:space="preserve">research </w:t>
      </w:r>
      <w:r w:rsidR="002B1342">
        <w:rPr>
          <w:rFonts w:cs="Times New Roman"/>
          <w:color w:val="000000" w:themeColor="text1"/>
        </w:rPr>
        <w:t xml:space="preserve">and Tyler </w:t>
      </w:r>
      <w:proofErr w:type="spellStart"/>
      <w:r w:rsidR="002B1342">
        <w:rPr>
          <w:rFonts w:cs="Times New Roman"/>
          <w:color w:val="000000" w:themeColor="text1"/>
        </w:rPr>
        <w:t>Refsland</w:t>
      </w:r>
      <w:proofErr w:type="spellEnd"/>
      <w:r w:rsidR="002B1342">
        <w:rPr>
          <w:rFonts w:cs="Times New Roman"/>
          <w:color w:val="000000" w:themeColor="text1"/>
        </w:rPr>
        <w:t xml:space="preserve"> for helpful comments on this manuscript</w:t>
      </w:r>
      <w:r w:rsidRPr="00A6092D">
        <w:rPr>
          <w:rFonts w:cs="Times New Roman"/>
          <w:color w:val="000000" w:themeColor="text1"/>
        </w:rPr>
        <w:t xml:space="preserve">. Jackie </w:t>
      </w:r>
      <w:proofErr w:type="spellStart"/>
      <w:r w:rsidRPr="00A6092D">
        <w:rPr>
          <w:rFonts w:cs="Times New Roman"/>
          <w:color w:val="000000" w:themeColor="text1"/>
        </w:rPr>
        <w:t>Sones</w:t>
      </w:r>
      <w:proofErr w:type="spellEnd"/>
      <w:r w:rsidRPr="00A6092D">
        <w:rPr>
          <w:rFonts w:cs="Times New Roman"/>
          <w:color w:val="000000" w:themeColor="text1"/>
        </w:rPr>
        <w:t xml:space="preserve"> of the UC Davis Bodega Marine Reserve provided valuable logistical support. </w:t>
      </w:r>
      <w:r w:rsidR="00BF7D8A" w:rsidRPr="00A6092D">
        <w:rPr>
          <w:rFonts w:cs="Times New Roman"/>
          <w:color w:val="000000" w:themeColor="text1"/>
        </w:rPr>
        <w:t xml:space="preserve">We are very </w:t>
      </w:r>
      <w:r w:rsidR="00D717EC" w:rsidRPr="00A6092D">
        <w:rPr>
          <w:rFonts w:cs="Times New Roman"/>
          <w:color w:val="000000" w:themeColor="text1"/>
        </w:rPr>
        <w:t>grateful</w:t>
      </w:r>
      <w:r w:rsidR="00BF7D8A" w:rsidRPr="00A6092D">
        <w:rPr>
          <w:rFonts w:cs="Times New Roman"/>
          <w:color w:val="000000" w:themeColor="text1"/>
        </w:rPr>
        <w:t xml:space="preserve"> for the support and encouragement of the members of the Milo Baker Chapter of the California Native Plant Society. </w:t>
      </w:r>
      <w:r w:rsidRPr="00A6092D">
        <w:rPr>
          <w:rFonts w:cs="Times New Roman"/>
          <w:color w:val="000000" w:themeColor="text1"/>
        </w:rPr>
        <w:t xml:space="preserve">Research support </w:t>
      </w:r>
      <w:r w:rsidR="00BF7D8A" w:rsidRPr="00A6092D">
        <w:rPr>
          <w:rFonts w:cs="Times New Roman"/>
          <w:color w:val="000000" w:themeColor="text1"/>
        </w:rPr>
        <w:t xml:space="preserve">was provided by grants from the </w:t>
      </w:r>
      <w:r w:rsidRPr="00A6092D">
        <w:rPr>
          <w:rFonts w:cs="Times New Roman"/>
          <w:color w:val="000000" w:themeColor="text1"/>
        </w:rPr>
        <w:t xml:space="preserve">California Native Plant Society, Northern California Botanists, Sigma Xi, Sonoma State University and the National Science Foundation (DEB-9981663 to J.H.C.). </w:t>
      </w:r>
    </w:p>
    <w:p w14:paraId="1A22F356" w14:textId="2C7E14FA" w:rsidR="001D0F3E" w:rsidRDefault="001D0F3E" w:rsidP="00C434EC">
      <w:pPr>
        <w:spacing w:after="0"/>
        <w:ind w:firstLine="0"/>
        <w:contextualSpacing/>
        <w:rPr>
          <w:rFonts w:cs="Times New Roman"/>
          <w:color w:val="000000" w:themeColor="text1"/>
        </w:rPr>
      </w:pPr>
    </w:p>
    <w:p w14:paraId="6D36780D" w14:textId="77777777" w:rsidR="0059650F" w:rsidRPr="0059650F" w:rsidRDefault="0059650F" w:rsidP="005735F8">
      <w:pPr>
        <w:ind w:firstLine="0"/>
        <w:rPr>
          <w:b/>
          <w:color w:val="000000" w:themeColor="text1"/>
        </w:rPr>
      </w:pPr>
      <w:r w:rsidRPr="0059650F">
        <w:rPr>
          <w:b/>
          <w:color w:val="000000" w:themeColor="text1"/>
        </w:rPr>
        <w:t>Author Contributions</w:t>
      </w:r>
    </w:p>
    <w:p w14:paraId="5DA86A2E" w14:textId="2EAB44F7" w:rsidR="0059650F" w:rsidRPr="007A5C30" w:rsidRDefault="0059650F" w:rsidP="005735F8">
      <w:pPr>
        <w:ind w:firstLine="0"/>
        <w:rPr>
          <w:color w:val="000000" w:themeColor="text1"/>
        </w:rPr>
      </w:pPr>
      <w:r>
        <w:rPr>
          <w:color w:val="000000" w:themeColor="text1"/>
        </w:rPr>
        <w:t>ARK</w:t>
      </w:r>
      <w:r w:rsidRPr="007A5C30">
        <w:rPr>
          <w:color w:val="000000" w:themeColor="text1"/>
        </w:rPr>
        <w:t xml:space="preserve"> conceived and designed the study, </w:t>
      </w:r>
      <w:r>
        <w:rPr>
          <w:color w:val="000000" w:themeColor="text1"/>
        </w:rPr>
        <w:t>established</w:t>
      </w:r>
      <w:r w:rsidRPr="007A5C30">
        <w:rPr>
          <w:color w:val="000000" w:themeColor="text1"/>
        </w:rPr>
        <w:t xml:space="preserve"> the experiment</w:t>
      </w:r>
      <w:r>
        <w:rPr>
          <w:color w:val="000000" w:themeColor="text1"/>
        </w:rPr>
        <w:t>s</w:t>
      </w:r>
      <w:r w:rsidRPr="007A5C30">
        <w:rPr>
          <w:color w:val="000000" w:themeColor="text1"/>
        </w:rPr>
        <w:t xml:space="preserve">, </w:t>
      </w:r>
      <w:r>
        <w:rPr>
          <w:color w:val="000000" w:themeColor="text1"/>
        </w:rPr>
        <w:t xml:space="preserve">collected and statistically analyzed the data, </w:t>
      </w:r>
      <w:r w:rsidRPr="007A5C30">
        <w:rPr>
          <w:color w:val="000000" w:themeColor="text1"/>
        </w:rPr>
        <w:t xml:space="preserve">and wrote the manuscript. </w:t>
      </w:r>
      <w:r>
        <w:rPr>
          <w:color w:val="000000" w:themeColor="text1"/>
        </w:rPr>
        <w:t xml:space="preserve">JHC </w:t>
      </w:r>
      <w:r w:rsidRPr="007A5C30">
        <w:rPr>
          <w:color w:val="000000" w:themeColor="text1"/>
        </w:rPr>
        <w:t xml:space="preserve">conceived and designed the </w:t>
      </w:r>
      <w:r w:rsidR="00FE6F40">
        <w:rPr>
          <w:color w:val="000000" w:themeColor="text1"/>
        </w:rPr>
        <w:t xml:space="preserve">study and </w:t>
      </w:r>
      <w:r w:rsidRPr="007A5C30">
        <w:rPr>
          <w:color w:val="000000" w:themeColor="text1"/>
        </w:rPr>
        <w:t>wrote the manuscript.</w:t>
      </w:r>
    </w:p>
    <w:p w14:paraId="7BF78CCA" w14:textId="77777777" w:rsidR="0059650F" w:rsidRDefault="0059650F" w:rsidP="00C434EC">
      <w:pPr>
        <w:spacing w:after="0"/>
        <w:ind w:firstLine="0"/>
        <w:contextualSpacing/>
        <w:rPr>
          <w:rFonts w:cs="Times New Roman"/>
          <w:color w:val="000000" w:themeColor="text1"/>
        </w:rPr>
      </w:pPr>
    </w:p>
    <w:p w14:paraId="041750D1" w14:textId="77777777" w:rsidR="001D0F3E" w:rsidRPr="001D0F3E" w:rsidRDefault="001D0F3E" w:rsidP="00C434EC">
      <w:pPr>
        <w:spacing w:after="0"/>
        <w:ind w:firstLine="0"/>
        <w:rPr>
          <w:b/>
          <w:color w:val="000000" w:themeColor="text1"/>
        </w:rPr>
      </w:pPr>
      <w:r w:rsidRPr="001D0F3E">
        <w:rPr>
          <w:b/>
          <w:color w:val="000000" w:themeColor="text1"/>
        </w:rPr>
        <w:t>Data Accessibility</w:t>
      </w:r>
    </w:p>
    <w:p w14:paraId="0D841C86" w14:textId="60A48938" w:rsidR="001D0F3E" w:rsidRPr="007A5C30" w:rsidRDefault="001D0F3E" w:rsidP="00C434EC">
      <w:pPr>
        <w:spacing w:after="0"/>
        <w:ind w:firstLine="0"/>
        <w:rPr>
          <w:color w:val="000000" w:themeColor="text1"/>
        </w:rPr>
      </w:pPr>
      <w:r>
        <w:rPr>
          <w:color w:val="000000" w:themeColor="text1"/>
        </w:rPr>
        <w:t>Data will be uploaded to Dryad prior to publication.</w:t>
      </w:r>
    </w:p>
    <w:p w14:paraId="0F0901C5" w14:textId="77777777" w:rsidR="001D0F3E" w:rsidRPr="00A6092D" w:rsidRDefault="001D0F3E" w:rsidP="00C434EC">
      <w:pPr>
        <w:spacing w:after="0"/>
        <w:ind w:firstLine="0"/>
        <w:contextualSpacing/>
        <w:rPr>
          <w:rFonts w:cs="Times New Roman"/>
          <w:color w:val="000000" w:themeColor="text1"/>
        </w:rPr>
      </w:pPr>
    </w:p>
    <w:p w14:paraId="1C018EAF" w14:textId="77777777" w:rsidR="005A5F58" w:rsidRDefault="005A5F58">
      <w:pPr>
        <w:spacing w:after="0" w:line="240" w:lineRule="auto"/>
        <w:ind w:firstLine="0"/>
        <w:rPr>
          <w:rFonts w:eastAsia="Noto Sans CJK SC Regular" w:cs="FreeSans"/>
          <w:b/>
          <w:color w:val="000000" w:themeColor="text1"/>
          <w:szCs w:val="28"/>
        </w:rPr>
      </w:pPr>
      <w:r>
        <w:rPr>
          <w:color w:val="000000" w:themeColor="text1"/>
        </w:rPr>
        <w:br w:type="page"/>
      </w:r>
      <w:bookmarkStart w:id="39" w:name="_GoBack"/>
      <w:bookmarkEnd w:id="39"/>
    </w:p>
    <w:p w14:paraId="2F6E54B0" w14:textId="1BEE3204" w:rsidR="006F26CF" w:rsidRPr="00A6092D" w:rsidRDefault="00AF68FE" w:rsidP="00A23B6A">
      <w:pPr>
        <w:pStyle w:val="Heading"/>
        <w:spacing w:before="0" w:after="0"/>
        <w:ind w:firstLine="0"/>
        <w:rPr>
          <w:color w:val="000000" w:themeColor="text1"/>
        </w:rPr>
      </w:pPr>
      <w:r w:rsidRPr="00A6092D">
        <w:rPr>
          <w:color w:val="000000" w:themeColor="text1"/>
        </w:rPr>
        <w:lastRenderedPageBreak/>
        <w:t xml:space="preserve">References </w:t>
      </w:r>
    </w:p>
    <w:p w14:paraId="66630959" w14:textId="45589DCF" w:rsidR="009E0CF0" w:rsidRPr="009E0CF0" w:rsidRDefault="000F55B1" w:rsidP="0070421B">
      <w:pPr>
        <w:pStyle w:val="Bibliography"/>
        <w:rPr>
          <w:rFonts w:cs="Times New Roman"/>
        </w:rPr>
      </w:pPr>
      <w:r w:rsidRPr="00A6092D">
        <w:fldChar w:fldCharType="begin"/>
      </w:r>
      <w:r w:rsidR="009E0CF0">
        <w:instrText xml:space="preserve"> ADDIN ZOTERO_BIBL {"uncited":[],"omitted":[],"custom":[]} CSL_BIBLIOGRAPHY </w:instrText>
      </w:r>
      <w:r w:rsidRPr="00A6092D">
        <w:fldChar w:fldCharType="separate"/>
      </w:r>
      <w:r w:rsidR="009E0CF0" w:rsidRPr="009E0CF0">
        <w:rPr>
          <w:rFonts w:cs="Times New Roman"/>
        </w:rPr>
        <w:t>Badano, E. I., E. Villarroel, R. O. Bustamante, P. A. Marquet, and L. A. Cavieres. 2007. Ecosystem engineering facilitates invasions by exotic plants in high-Andean ecosystems. Journal of Ecology 95:682–688.</w:t>
      </w:r>
    </w:p>
    <w:p w14:paraId="006A9518" w14:textId="77777777" w:rsidR="009E0CF0" w:rsidRPr="009E0CF0" w:rsidRDefault="009E0CF0" w:rsidP="0070421B">
      <w:pPr>
        <w:pStyle w:val="Bibliography"/>
        <w:rPr>
          <w:rFonts w:cs="Times New Roman"/>
        </w:rPr>
      </w:pPr>
      <w:r w:rsidRPr="009E0CF0">
        <w:rPr>
          <w:rFonts w:cs="Times New Roman"/>
        </w:rPr>
        <w:t>Barbour, M. G., C. RB, D. FR, and G. MT. 1973. Coastal ecology: Bodega Head. University of California Press, Berkeley.</w:t>
      </w:r>
    </w:p>
    <w:p w14:paraId="13E67391" w14:textId="77777777" w:rsidR="009E0CF0" w:rsidRPr="009E0CF0" w:rsidRDefault="009E0CF0" w:rsidP="0070421B">
      <w:pPr>
        <w:pStyle w:val="Bibliography"/>
        <w:rPr>
          <w:rFonts w:cs="Times New Roman"/>
        </w:rPr>
      </w:pPr>
      <w:r w:rsidRPr="009E0CF0">
        <w:rPr>
          <w:rFonts w:cs="Times New Roman"/>
        </w:rPr>
        <w:t>Bates, D., M. Mächler, B. Bolker, and S. Walker. 2015. Fitting Linear Mixed-Effects Models Using lme4. Journal of Statistical Software 67:1–48.</w:t>
      </w:r>
    </w:p>
    <w:p w14:paraId="0AEC3DD9" w14:textId="77777777" w:rsidR="009E0CF0" w:rsidRPr="009E0CF0" w:rsidRDefault="009E0CF0" w:rsidP="0070421B">
      <w:pPr>
        <w:pStyle w:val="Bibliography"/>
        <w:rPr>
          <w:rFonts w:cs="Times New Roman"/>
        </w:rPr>
      </w:pPr>
      <w:r w:rsidRPr="009E0CF0">
        <w:rPr>
          <w:rFonts w:cs="Times New Roman"/>
        </w:rPr>
        <w:t xml:space="preserve">Belnap, J., B. Büdel, and O. L. Lange. 2001. Biological Soil Crusts: Characteristics and Distribution. Pages 3–30 </w:t>
      </w:r>
      <w:r w:rsidRPr="009E0CF0">
        <w:rPr>
          <w:rFonts w:cs="Times New Roman"/>
          <w:i/>
          <w:iCs/>
        </w:rPr>
        <w:t>in</w:t>
      </w:r>
      <w:r w:rsidRPr="009E0CF0">
        <w:rPr>
          <w:rFonts w:cs="Times New Roman"/>
        </w:rPr>
        <w:t xml:space="preserve"> P. D. J. Belnap and P. D. D. h c O. L. Lange, editors. Biological Soil Crusts: Structure, Function, and Management. Springer Berlin Heidelberg.</w:t>
      </w:r>
    </w:p>
    <w:p w14:paraId="240D6757" w14:textId="77777777" w:rsidR="009E0CF0" w:rsidRPr="009E0CF0" w:rsidRDefault="009E0CF0" w:rsidP="0070421B">
      <w:pPr>
        <w:pStyle w:val="Bibliography"/>
        <w:rPr>
          <w:rFonts w:cs="Times New Roman"/>
        </w:rPr>
      </w:pPr>
      <w:r w:rsidRPr="009E0CF0">
        <w:rPr>
          <w:rFonts w:cs="Times New Roman"/>
        </w:rPr>
        <w:t>Bertness, M. D., and R. Callaway. 1994. Positive interactions in communities. Trends in Ecology &amp; Evolution 9:191–193.</w:t>
      </w:r>
    </w:p>
    <w:p w14:paraId="31424AF6" w14:textId="77777777" w:rsidR="009E0CF0" w:rsidRPr="009E0CF0" w:rsidRDefault="009E0CF0" w:rsidP="0070421B">
      <w:pPr>
        <w:pStyle w:val="Bibliography"/>
        <w:rPr>
          <w:rFonts w:cs="Times New Roman"/>
        </w:rPr>
      </w:pPr>
      <w:r w:rsidRPr="009E0CF0">
        <w:rPr>
          <w:rFonts w:cs="Times New Roman"/>
        </w:rPr>
        <w:t>Bowker, M. A. 2007. Biological soil crust rehabilitation in theory and practice: An underexploited opportunity. Restoration Ecology 15:13–23.</w:t>
      </w:r>
    </w:p>
    <w:p w14:paraId="57429319" w14:textId="77777777" w:rsidR="009E0CF0" w:rsidRPr="009E0CF0" w:rsidRDefault="009E0CF0" w:rsidP="0070421B">
      <w:pPr>
        <w:pStyle w:val="Bibliography"/>
        <w:rPr>
          <w:rFonts w:cs="Times New Roman"/>
        </w:rPr>
      </w:pPr>
      <w:r w:rsidRPr="009E0CF0">
        <w:rPr>
          <w:rFonts w:cs="Times New Roman"/>
        </w:rPr>
        <w:t>Bruno, J. F., J. J. Stachowicz, and M. D. Bertness. 2003. Inclusion of facilitation into ecological theory. Trends in Ecology &amp; Evolution 18:119–125.</w:t>
      </w:r>
    </w:p>
    <w:p w14:paraId="30121278" w14:textId="77777777" w:rsidR="009E0CF0" w:rsidRPr="009E0CF0" w:rsidRDefault="009E0CF0" w:rsidP="0070421B">
      <w:pPr>
        <w:pStyle w:val="Bibliography"/>
        <w:rPr>
          <w:rFonts w:cs="Times New Roman"/>
        </w:rPr>
      </w:pPr>
      <w:r w:rsidRPr="009E0CF0">
        <w:rPr>
          <w:rFonts w:cs="Times New Roman"/>
        </w:rPr>
        <w:t>Chiquoine, L. P., S. R. Abella, and M. A. Bowker. 2016. Rapidly restoring biological soil crusts and ecosystem functions in a severely disturbed desert ecosystem. Ecological Applications 26:1260–1272.</w:t>
      </w:r>
    </w:p>
    <w:p w14:paraId="405B4270" w14:textId="77777777" w:rsidR="009E0CF0" w:rsidRPr="009E0CF0" w:rsidRDefault="009E0CF0" w:rsidP="0070421B">
      <w:pPr>
        <w:pStyle w:val="Bibliography"/>
        <w:rPr>
          <w:rFonts w:cs="Times New Roman"/>
        </w:rPr>
      </w:pPr>
      <w:r w:rsidRPr="009E0CF0">
        <w:rPr>
          <w:rFonts w:cs="Times New Roman"/>
        </w:rPr>
        <w:lastRenderedPageBreak/>
        <w:t>Cushman, J. H., C. J. Lortie, and C. E. Christian. 2011. Native herbivores and plant facilitation mediate the performance and distribution of an invasive exotic grass. Journal of Ecology 99:524–531.</w:t>
      </w:r>
    </w:p>
    <w:p w14:paraId="0810890D" w14:textId="77777777" w:rsidR="009E0CF0" w:rsidRPr="009E0CF0" w:rsidRDefault="009E0CF0" w:rsidP="0070421B">
      <w:pPr>
        <w:pStyle w:val="Bibliography"/>
        <w:rPr>
          <w:rFonts w:cs="Times New Roman"/>
        </w:rPr>
      </w:pPr>
      <w:r w:rsidRPr="009E0CF0">
        <w:rPr>
          <w:rFonts w:cs="Times New Roman"/>
        </w:rPr>
        <w:t>Cushman, J. H., J. C. Waller, and D. R. Hoak. 2010. Shrubs as ecosystem engineers in a coastal dune: influences on plant populations, communities and ecosystems. Journal of Vegetation Science 21:821–831.</w:t>
      </w:r>
    </w:p>
    <w:p w14:paraId="7D665A56" w14:textId="77777777" w:rsidR="009E0CF0" w:rsidRPr="009E0CF0" w:rsidRDefault="009E0CF0" w:rsidP="0070421B">
      <w:pPr>
        <w:pStyle w:val="Bibliography"/>
        <w:rPr>
          <w:rFonts w:cs="Times New Roman"/>
        </w:rPr>
      </w:pPr>
      <w:r w:rsidRPr="009E0CF0">
        <w:rPr>
          <w:rFonts w:cs="Times New Roman"/>
        </w:rPr>
        <w:t>Danin, A., S. Rae, M. Barbour, N. Jurjavcic, P. Connors, and E. Uhlinger. 1998. Early primary succession on dunes at Bodega Head, California. Madroño 45:101–109.</w:t>
      </w:r>
    </w:p>
    <w:p w14:paraId="5AA4924C" w14:textId="77777777" w:rsidR="009E0CF0" w:rsidRPr="009E0CF0" w:rsidRDefault="009E0CF0" w:rsidP="0070421B">
      <w:pPr>
        <w:pStyle w:val="Bibliography"/>
        <w:rPr>
          <w:rFonts w:cs="Times New Roman"/>
        </w:rPr>
      </w:pPr>
      <w:r w:rsidRPr="009E0CF0">
        <w:rPr>
          <w:rFonts w:cs="Times New Roman"/>
        </w:rPr>
        <w:t>Deines, L., R. Rosentreter, D. J. Eldridge, and M. D. Serpe. 2007. Germination and seedling establishment of two annual grasses on lichen-dominated biological soil crusts. Plant and Soil 295:23–35.</w:t>
      </w:r>
    </w:p>
    <w:p w14:paraId="768D4D97" w14:textId="77777777" w:rsidR="009E0CF0" w:rsidRPr="009E0CF0" w:rsidRDefault="009E0CF0" w:rsidP="0070421B">
      <w:pPr>
        <w:pStyle w:val="Bibliography"/>
        <w:rPr>
          <w:rFonts w:cs="Times New Roman"/>
        </w:rPr>
      </w:pPr>
      <w:r w:rsidRPr="009E0CF0">
        <w:rPr>
          <w:rFonts w:cs="Times New Roman"/>
        </w:rPr>
        <w:t>Drake, P., H. Grimshaw-Surette, A. Heim, and J. Lundholm. 2018. Mosses inhibit germination of vascular plants on an extensive green roof. Ecological Engineering 117:111–114.</w:t>
      </w:r>
    </w:p>
    <w:p w14:paraId="25E68DD9" w14:textId="77777777" w:rsidR="009E0CF0" w:rsidRPr="009E0CF0" w:rsidRDefault="009E0CF0" w:rsidP="0070421B">
      <w:pPr>
        <w:pStyle w:val="Bibliography"/>
        <w:rPr>
          <w:rFonts w:cs="Times New Roman"/>
        </w:rPr>
      </w:pPr>
      <w:r w:rsidRPr="009E0CF0">
        <w:rPr>
          <w:rFonts w:cs="Times New Roman"/>
        </w:rPr>
        <w:t>Ferrenberg, S., A. M. Faist, A. J. Howell, and S. C. Reed. 2018. Biocrusts enhance soil fertility and Bromus tectorum growth, and interact with warming to influence germination. Plant and Soil 429:7790.</w:t>
      </w:r>
    </w:p>
    <w:p w14:paraId="18DC7834" w14:textId="77777777" w:rsidR="009E0CF0" w:rsidRPr="009E0CF0" w:rsidRDefault="009E0CF0" w:rsidP="0070421B">
      <w:pPr>
        <w:pStyle w:val="Bibliography"/>
        <w:rPr>
          <w:rFonts w:cs="Times New Roman"/>
        </w:rPr>
      </w:pPr>
      <w:r w:rsidRPr="009E0CF0">
        <w:rPr>
          <w:rFonts w:cs="Times New Roman"/>
        </w:rPr>
        <w:t>Griffith, A. B. 2010. Positive effects of native shrubs on Bromus tectorum demography. Ecology 91:141–154.</w:t>
      </w:r>
    </w:p>
    <w:p w14:paraId="5CFC2979" w14:textId="77777777" w:rsidR="009E0CF0" w:rsidRPr="009E0CF0" w:rsidRDefault="009E0CF0" w:rsidP="0070421B">
      <w:pPr>
        <w:pStyle w:val="Bibliography"/>
        <w:rPr>
          <w:rFonts w:cs="Times New Roman"/>
        </w:rPr>
      </w:pPr>
      <w:r w:rsidRPr="009E0CF0">
        <w:rPr>
          <w:rFonts w:cs="Times New Roman"/>
        </w:rPr>
        <w:t>Harrison, S. 1999. Native and alien species diversity at the local and regional scales in a grazed California grassland. Oecologia 121:99–106.</w:t>
      </w:r>
    </w:p>
    <w:p w14:paraId="50CFE4D7" w14:textId="77777777" w:rsidR="009E0CF0" w:rsidRPr="009E0CF0" w:rsidRDefault="009E0CF0" w:rsidP="0070421B">
      <w:pPr>
        <w:pStyle w:val="Bibliography"/>
        <w:rPr>
          <w:rFonts w:cs="Times New Roman"/>
        </w:rPr>
      </w:pPr>
      <w:r w:rsidRPr="009E0CF0">
        <w:rPr>
          <w:rFonts w:cs="Times New Roman"/>
        </w:rPr>
        <w:lastRenderedPageBreak/>
        <w:t>Hernandez, R. R., and D. R. Sandquist. 2011. Disturbance of biological soil crust increases emergence of exotic vascular plants in California sage scrub. Plant Ecology 212:1709.</w:t>
      </w:r>
    </w:p>
    <w:p w14:paraId="528AFCCC" w14:textId="77777777" w:rsidR="009E0CF0" w:rsidRPr="009E0CF0" w:rsidRDefault="009E0CF0" w:rsidP="0070421B">
      <w:pPr>
        <w:pStyle w:val="Bibliography"/>
        <w:rPr>
          <w:rFonts w:cs="Times New Roman"/>
        </w:rPr>
      </w:pPr>
      <w:r w:rsidRPr="009E0CF0">
        <w:rPr>
          <w:rFonts w:cs="Times New Roman"/>
        </w:rPr>
        <w:t>Jeschke, M., and K. Kiehl. 2008. Effects of a dense moss layer on germination and establishment of vascular plants in newly created calcareous grasslands. Flora - Morphology, Distribution, Functional Ecology of Plants 203:557–566.</w:t>
      </w:r>
    </w:p>
    <w:p w14:paraId="3910FF24" w14:textId="77777777" w:rsidR="009E0CF0" w:rsidRPr="009E0CF0" w:rsidRDefault="009E0CF0" w:rsidP="0070421B">
      <w:pPr>
        <w:pStyle w:val="Bibliography"/>
        <w:rPr>
          <w:rFonts w:cs="Times New Roman"/>
        </w:rPr>
      </w:pPr>
      <w:r w:rsidRPr="009E0CF0">
        <w:rPr>
          <w:rFonts w:cs="Times New Roman"/>
        </w:rPr>
        <w:t>Kennedy, T. A., S. Naeem, K. M. Howe, J. M. H. Knops, D. Tilman, and P. Reich. 2002. Biodiversity as a barrier to ecological invasion. Nature 417:636–638.</w:t>
      </w:r>
    </w:p>
    <w:p w14:paraId="5C18EA88" w14:textId="77777777" w:rsidR="009E0CF0" w:rsidRPr="009E0CF0" w:rsidRDefault="009E0CF0" w:rsidP="0070421B">
      <w:pPr>
        <w:pStyle w:val="Bibliography"/>
        <w:rPr>
          <w:rFonts w:cs="Times New Roman"/>
        </w:rPr>
      </w:pPr>
      <w:r w:rsidRPr="009E0CF0">
        <w:rPr>
          <w:rFonts w:cs="Times New Roman"/>
        </w:rPr>
        <w:t>Kleinhesselink, A. R., S. M. Magnoli, and J. H. Cushman. 2014. Shrubs as ecosystem engineers across an environmental gradient: effects on species richness and exotic plant invasion. Oecologia 175:1277–1290.</w:t>
      </w:r>
    </w:p>
    <w:p w14:paraId="42EA572C" w14:textId="77777777" w:rsidR="009E0CF0" w:rsidRPr="009E0CF0" w:rsidRDefault="009E0CF0" w:rsidP="0070421B">
      <w:pPr>
        <w:pStyle w:val="Bibliography"/>
        <w:rPr>
          <w:rFonts w:cs="Times New Roman"/>
        </w:rPr>
      </w:pPr>
      <w:r w:rsidRPr="009E0CF0">
        <w:rPr>
          <w:rFonts w:cs="Times New Roman"/>
        </w:rPr>
        <w:t>Kraft, N. J. B., P. B. Adler, O. Godoy, E. C. James, S. Fuller, and J. M. Levine. 2014. Community assembly, coexistence and the environmental filtering metaphor. Functional Ecology:n/a-n/a.</w:t>
      </w:r>
    </w:p>
    <w:p w14:paraId="331EFED0" w14:textId="77777777" w:rsidR="009E0CF0" w:rsidRPr="009E0CF0" w:rsidRDefault="009E0CF0" w:rsidP="0070421B">
      <w:pPr>
        <w:pStyle w:val="Bibliography"/>
        <w:rPr>
          <w:rFonts w:cs="Times New Roman"/>
        </w:rPr>
      </w:pPr>
      <w:r w:rsidRPr="009E0CF0">
        <w:rPr>
          <w:rFonts w:cs="Times New Roman"/>
        </w:rPr>
        <w:t>Langhans, T. M., C. Storm, and A. Schwabe. 2009. Biological soil crusts and their microenvironment: Impact on emergence, survival and establishment of seedlings. Flora - Morphology, Distribution, Functional Ecology of Plants 204:157–168.</w:t>
      </w:r>
    </w:p>
    <w:p w14:paraId="47224482" w14:textId="77777777" w:rsidR="009E0CF0" w:rsidRPr="009E0CF0" w:rsidRDefault="009E0CF0" w:rsidP="0070421B">
      <w:pPr>
        <w:pStyle w:val="Bibliography"/>
        <w:rPr>
          <w:rFonts w:cs="Times New Roman"/>
        </w:rPr>
      </w:pPr>
      <w:r w:rsidRPr="009E0CF0">
        <w:rPr>
          <w:rFonts w:cs="Times New Roman"/>
        </w:rPr>
        <w:t>Lenth, R. V., and M. Hervé. 2015. lsmeans: Least-Squares Means.</w:t>
      </w:r>
    </w:p>
    <w:p w14:paraId="08AB0BFE" w14:textId="77777777" w:rsidR="009E0CF0" w:rsidRPr="009E0CF0" w:rsidRDefault="009E0CF0" w:rsidP="0070421B">
      <w:pPr>
        <w:pStyle w:val="Bibliography"/>
        <w:rPr>
          <w:rFonts w:cs="Times New Roman"/>
        </w:rPr>
      </w:pPr>
      <w:r w:rsidRPr="009E0CF0">
        <w:rPr>
          <w:rFonts w:cs="Times New Roman"/>
        </w:rPr>
        <w:t>Levine, J. M. 2000. Species Diversity and Biological Invasions: Relating Local Process to Community Pattern. Science 288:852–854.</w:t>
      </w:r>
    </w:p>
    <w:p w14:paraId="24F7BDCE" w14:textId="77777777" w:rsidR="009E0CF0" w:rsidRPr="009E0CF0" w:rsidRDefault="009E0CF0" w:rsidP="0070421B">
      <w:pPr>
        <w:pStyle w:val="Bibliography"/>
        <w:rPr>
          <w:rFonts w:cs="Times New Roman"/>
        </w:rPr>
      </w:pPr>
      <w:r w:rsidRPr="009E0CF0">
        <w:rPr>
          <w:rFonts w:cs="Times New Roman"/>
        </w:rPr>
        <w:t>Lortie, C. J., and J. H. Cushman. 2007. Effects of a directional abiotic gradient on plant community dynamics and invasion in a coastal dune system. Journal of Ecology 95:468–481.</w:t>
      </w:r>
    </w:p>
    <w:p w14:paraId="4F3959F5" w14:textId="77777777" w:rsidR="009E0CF0" w:rsidRPr="009E0CF0" w:rsidRDefault="009E0CF0" w:rsidP="0070421B">
      <w:pPr>
        <w:pStyle w:val="Bibliography"/>
        <w:rPr>
          <w:rFonts w:cs="Times New Roman"/>
        </w:rPr>
      </w:pPr>
      <w:r w:rsidRPr="009E0CF0">
        <w:rPr>
          <w:rFonts w:cs="Times New Roman"/>
        </w:rPr>
        <w:lastRenderedPageBreak/>
        <w:t>MacDougall, A. s., J. Boucher, R. Turkington, and G. e. Bradfield. 2006. Patterns of plant invasion along an environmental stress gradient. Journal of Vegetation Science 17:47–56.</w:t>
      </w:r>
    </w:p>
    <w:p w14:paraId="663CE8D7" w14:textId="77777777" w:rsidR="009E0CF0" w:rsidRPr="009E0CF0" w:rsidRDefault="009E0CF0" w:rsidP="0070421B">
      <w:pPr>
        <w:pStyle w:val="Bibliography"/>
        <w:rPr>
          <w:rFonts w:cs="Times New Roman"/>
        </w:rPr>
      </w:pPr>
      <w:r w:rsidRPr="009E0CF0">
        <w:rPr>
          <w:rFonts w:cs="Times New Roman"/>
        </w:rPr>
        <w:t>McNeil, S. G., and J. H. Cushman. 2005. Indirect effects of deer herbivory on local nitrogen availability in a coastal dune ecosystem. Oikos 110:124–132.</w:t>
      </w:r>
    </w:p>
    <w:p w14:paraId="49BD5BF8" w14:textId="77777777" w:rsidR="009E0CF0" w:rsidRPr="009E0CF0" w:rsidRDefault="009E0CF0" w:rsidP="0070421B">
      <w:pPr>
        <w:pStyle w:val="Bibliography"/>
        <w:rPr>
          <w:rFonts w:cs="Times New Roman"/>
        </w:rPr>
      </w:pPr>
      <w:r w:rsidRPr="009E0CF0">
        <w:rPr>
          <w:rFonts w:cs="Times New Roman"/>
        </w:rPr>
        <w:t>Michel, P., D. J. Burritt, and W. G. Lee. 2011. Bryophytes display allelopathic interactions with tree species in native forest ecosystems. Oikos 120:1272–1280.</w:t>
      </w:r>
    </w:p>
    <w:p w14:paraId="007E0719" w14:textId="77777777" w:rsidR="009E0CF0" w:rsidRPr="009E0CF0" w:rsidRDefault="009E0CF0" w:rsidP="0070421B">
      <w:pPr>
        <w:pStyle w:val="Bibliography"/>
        <w:rPr>
          <w:rFonts w:cs="Times New Roman"/>
        </w:rPr>
      </w:pPr>
      <w:r w:rsidRPr="009E0CF0">
        <w:rPr>
          <w:rFonts w:cs="Times New Roman"/>
        </w:rPr>
        <w:t>Morgan, J. W. 2006. Bryophyte Mats Inhibit Germination of Non-native Species in Burnt Temperate Native Grassland Remnants. Biological Invasions 8:159–168.</w:t>
      </w:r>
    </w:p>
    <w:p w14:paraId="7DE300ED" w14:textId="77777777" w:rsidR="009E0CF0" w:rsidRPr="009E0CF0" w:rsidRDefault="009E0CF0" w:rsidP="0070421B">
      <w:pPr>
        <w:pStyle w:val="Bibliography"/>
        <w:rPr>
          <w:rFonts w:cs="Times New Roman"/>
        </w:rPr>
      </w:pPr>
      <w:r w:rsidRPr="009E0CF0">
        <w:rPr>
          <w:rFonts w:cs="Times New Roman"/>
        </w:rPr>
        <w:t>Pendleton, R. L., B. K. Pendleton, G. L. Howard, and S. D. Warren. 2003. Growth and Nutrient Content of Herbaceous Seedlings Associated with Biological Soil Crusts. Arid Land Research and Management 17:271–281.</w:t>
      </w:r>
    </w:p>
    <w:p w14:paraId="08A782CE" w14:textId="77777777" w:rsidR="009E0CF0" w:rsidRPr="009E0CF0" w:rsidRDefault="009E0CF0" w:rsidP="0070421B">
      <w:pPr>
        <w:pStyle w:val="Bibliography"/>
        <w:rPr>
          <w:rFonts w:cs="Times New Roman"/>
        </w:rPr>
      </w:pPr>
      <w:r w:rsidRPr="009E0CF0">
        <w:rPr>
          <w:rFonts w:cs="Times New Roman"/>
        </w:rPr>
        <w:t>R Core Team. 2015. R: A Language and Environment for Statistical Computing. R Foundation for Statistical Computing, Vienna, Austria.</w:t>
      </w:r>
    </w:p>
    <w:p w14:paraId="1D51DDD9" w14:textId="77777777" w:rsidR="009E0CF0" w:rsidRPr="009E0CF0" w:rsidRDefault="009E0CF0" w:rsidP="0070421B">
      <w:pPr>
        <w:pStyle w:val="Bibliography"/>
        <w:rPr>
          <w:rFonts w:cs="Times New Roman"/>
        </w:rPr>
      </w:pPr>
      <w:r w:rsidRPr="009E0CF0">
        <w:rPr>
          <w:rFonts w:cs="Times New Roman"/>
        </w:rPr>
        <w:t>Rayburn, A. P., J. B. Davidson, and H. M. White. 2012. Possible Effects of Moss on Distribution and Performance of a Threatened Endemic Primrose. Western North American Naturalist 72:84–92.</w:t>
      </w:r>
    </w:p>
    <w:p w14:paraId="68B88C78" w14:textId="77777777" w:rsidR="009E0CF0" w:rsidRPr="009E0CF0" w:rsidRDefault="009E0CF0" w:rsidP="0070421B">
      <w:pPr>
        <w:pStyle w:val="Bibliography"/>
        <w:rPr>
          <w:rFonts w:cs="Times New Roman"/>
        </w:rPr>
      </w:pPr>
      <w:r w:rsidRPr="009E0CF0">
        <w:rPr>
          <w:rFonts w:cs="Times New Roman"/>
        </w:rPr>
        <w:t xml:space="preserve">Rejmánek, M. 1996. Species Richness and Resistance to Invasions. Pages 153–172 </w:t>
      </w:r>
      <w:r w:rsidRPr="009E0CF0">
        <w:rPr>
          <w:rFonts w:cs="Times New Roman"/>
          <w:i/>
          <w:iCs/>
        </w:rPr>
        <w:t>in</w:t>
      </w:r>
      <w:r w:rsidRPr="009E0CF0">
        <w:rPr>
          <w:rFonts w:cs="Times New Roman"/>
        </w:rPr>
        <w:t xml:space="preserve"> P. D. G. H. Orians, P. D. R. Dirzo, and P. D. J. H. Cushman, editors. Biodiversity and Ecosystem Processes in Tropical Forests. Springer Berlin Heidelberg.</w:t>
      </w:r>
    </w:p>
    <w:p w14:paraId="0AF1D21B" w14:textId="77777777" w:rsidR="009E0CF0" w:rsidRPr="009E0CF0" w:rsidRDefault="009E0CF0" w:rsidP="0070421B">
      <w:pPr>
        <w:pStyle w:val="Bibliography"/>
        <w:rPr>
          <w:rFonts w:cs="Times New Roman"/>
        </w:rPr>
      </w:pPr>
      <w:r w:rsidRPr="009E0CF0">
        <w:rPr>
          <w:rFonts w:cs="Times New Roman"/>
        </w:rPr>
        <w:t>Royal Botanic Gardens, Kew. 2019. Seed Information Database. http://data.kew.org/sid/citing.html.</w:t>
      </w:r>
    </w:p>
    <w:p w14:paraId="7A16089B" w14:textId="77777777" w:rsidR="009E0CF0" w:rsidRPr="009E0CF0" w:rsidRDefault="009E0CF0" w:rsidP="0070421B">
      <w:pPr>
        <w:pStyle w:val="Bibliography"/>
        <w:rPr>
          <w:rFonts w:cs="Times New Roman"/>
        </w:rPr>
      </w:pPr>
      <w:r w:rsidRPr="009E0CF0">
        <w:rPr>
          <w:rFonts w:cs="Times New Roman"/>
        </w:rPr>
        <w:lastRenderedPageBreak/>
        <w:t>Sand-Jensen, K., and K. J. Hammer. 2012. Moss cushions facilitate water and nutrient supply for plant species on bare limestone pavements. Oecologia 170:305–312.</w:t>
      </w:r>
    </w:p>
    <w:p w14:paraId="3A55285B" w14:textId="77777777" w:rsidR="009E0CF0" w:rsidRPr="009E0CF0" w:rsidRDefault="009E0CF0" w:rsidP="0070421B">
      <w:pPr>
        <w:pStyle w:val="Bibliography"/>
        <w:rPr>
          <w:rFonts w:cs="Times New Roman"/>
        </w:rPr>
      </w:pPr>
      <w:r w:rsidRPr="009E0CF0">
        <w:rPr>
          <w:rFonts w:cs="Times New Roman"/>
        </w:rPr>
        <w:t>Serpe, M., J. Orm, T. Barkes, and R. Rosentreter. 2006. Germination and seed water status of four grasses on moss-dominated biological soil crusts from arid lands. Plant Ecology 185:163–178.</w:t>
      </w:r>
    </w:p>
    <w:p w14:paraId="6FFA033F" w14:textId="77777777" w:rsidR="009E0CF0" w:rsidRPr="009E0CF0" w:rsidRDefault="009E0CF0" w:rsidP="0070421B">
      <w:pPr>
        <w:pStyle w:val="Bibliography"/>
        <w:rPr>
          <w:rFonts w:cs="Times New Roman"/>
        </w:rPr>
      </w:pPr>
      <w:r w:rsidRPr="009E0CF0">
        <w:rPr>
          <w:rFonts w:cs="Times New Roman"/>
        </w:rPr>
        <w:t>Zamfir, M. 2000. Effects of bryophytes and lichens on seedling emergence of alvar plants: evidence from greenhouse experiments. Oikos 88:603–611.</w:t>
      </w:r>
    </w:p>
    <w:p w14:paraId="62833417" w14:textId="6A508A66" w:rsidR="009E0CF0" w:rsidRDefault="000F55B1" w:rsidP="00D50768">
      <w:pPr>
        <w:pStyle w:val="Bibliography"/>
      </w:pPr>
      <w:r w:rsidRPr="00A6092D">
        <w:fldChar w:fldCharType="end"/>
      </w:r>
      <w:r w:rsidR="009E0CF0">
        <w:br w:type="page"/>
      </w:r>
    </w:p>
    <w:p w14:paraId="00BD893F" w14:textId="0AA2680D" w:rsidR="00844E9C" w:rsidRPr="005A5F58" w:rsidRDefault="00C9146C" w:rsidP="0070421B">
      <w:pPr>
        <w:pStyle w:val="Bibliography"/>
        <w:rPr>
          <w:b/>
          <w:color w:val="000000" w:themeColor="text1"/>
        </w:rPr>
      </w:pPr>
      <w:r w:rsidRPr="004F3600">
        <w:rPr>
          <w:b/>
          <w:color w:val="000000" w:themeColor="text1"/>
        </w:rPr>
        <w:lastRenderedPageBreak/>
        <w:t>FIGURE</w:t>
      </w:r>
      <w:r>
        <w:rPr>
          <w:b/>
          <w:color w:val="000000" w:themeColor="text1"/>
        </w:rPr>
        <w:t xml:space="preserve"> CAPTIONS</w:t>
      </w:r>
    </w:p>
    <w:p w14:paraId="76F088EC" w14:textId="4573B475" w:rsidR="00EA193E" w:rsidRDefault="0079771A" w:rsidP="00D50768">
      <w:pPr>
        <w:pStyle w:val="Caption"/>
        <w:spacing w:after="0"/>
        <w:ind w:firstLine="0"/>
        <w:rPr>
          <w:color w:val="000000" w:themeColor="text1"/>
        </w:rPr>
      </w:pPr>
      <w:r>
        <w:rPr>
          <w:color w:val="000000" w:themeColor="text1"/>
          <w:vertAlign w:val="subscript"/>
        </w:rPr>
        <w:softHyphen/>
      </w:r>
      <w:r w:rsidR="00EA193E" w:rsidRPr="00A6092D">
        <w:rPr>
          <w:rFonts w:cs="Times New Roman"/>
          <w:color w:val="000000" w:themeColor="text1"/>
          <w:sz w:val="24"/>
        </w:rPr>
        <w:t xml:space="preserve">Figure 1. </w:t>
      </w:r>
      <w:r w:rsidR="00EA193E" w:rsidRPr="00A23B6A">
        <w:rPr>
          <w:b w:val="0"/>
          <w:color w:val="000000" w:themeColor="text1"/>
          <w:sz w:val="24"/>
        </w:rPr>
        <w:t xml:space="preserve">Point intercept cover of moss patches, bare sand and shrubs across the </w:t>
      </w:r>
      <w:r w:rsidR="000C5D22">
        <w:rPr>
          <w:b w:val="0"/>
          <w:color w:val="000000" w:themeColor="text1"/>
          <w:sz w:val="24"/>
        </w:rPr>
        <w:t>environmental</w:t>
      </w:r>
      <w:r w:rsidR="000C5D22" w:rsidRPr="00A23B6A">
        <w:rPr>
          <w:b w:val="0"/>
          <w:color w:val="000000" w:themeColor="text1"/>
          <w:sz w:val="24"/>
        </w:rPr>
        <w:t xml:space="preserve"> </w:t>
      </w:r>
      <w:r w:rsidR="00EA193E" w:rsidRPr="00A23B6A">
        <w:rPr>
          <w:b w:val="0"/>
          <w:color w:val="000000" w:themeColor="text1"/>
          <w:sz w:val="24"/>
        </w:rPr>
        <w:t xml:space="preserve">gradient. Lines show quadratic regression fitted to points. </w:t>
      </w:r>
      <w:r w:rsidR="000C5D22">
        <w:rPr>
          <w:b w:val="0"/>
          <w:color w:val="000000" w:themeColor="text1"/>
          <w:sz w:val="24"/>
        </w:rPr>
        <w:t>Wind speed and sand particle size increase towards the NW end of the gradient</w:t>
      </w:r>
      <w:r w:rsidR="00EB72C7">
        <w:rPr>
          <w:b w:val="0"/>
          <w:color w:val="000000" w:themeColor="text1"/>
          <w:sz w:val="24"/>
        </w:rPr>
        <w:t>, along with other changes</w:t>
      </w:r>
      <w:r w:rsidR="000C5D22">
        <w:rPr>
          <w:b w:val="0"/>
          <w:color w:val="000000" w:themeColor="text1"/>
          <w:sz w:val="24"/>
        </w:rPr>
        <w:t xml:space="preserve">. </w:t>
      </w:r>
      <w:r w:rsidR="00EA193E" w:rsidRPr="00A23B6A">
        <w:rPr>
          <w:b w:val="0"/>
          <w:color w:val="000000" w:themeColor="text1"/>
          <w:sz w:val="24"/>
        </w:rPr>
        <w:t xml:space="preserve"> </w:t>
      </w:r>
    </w:p>
    <w:p w14:paraId="67DC93DB" w14:textId="77777777" w:rsidR="00C9146C" w:rsidRDefault="00C9146C" w:rsidP="005A5F58">
      <w:pPr>
        <w:pStyle w:val="Caption"/>
        <w:tabs>
          <w:tab w:val="left" w:pos="1635"/>
        </w:tabs>
        <w:spacing w:after="0"/>
        <w:ind w:firstLine="0"/>
        <w:rPr>
          <w:rFonts w:cs="Times New Roman"/>
          <w:color w:val="000000" w:themeColor="text1"/>
          <w:sz w:val="24"/>
        </w:rPr>
      </w:pPr>
    </w:p>
    <w:p w14:paraId="13A76C3F" w14:textId="3A4AEFC1" w:rsidR="00844E9C" w:rsidRPr="00A6092D" w:rsidRDefault="00EA193E" w:rsidP="005A5F58">
      <w:pPr>
        <w:pStyle w:val="Caption"/>
        <w:tabs>
          <w:tab w:val="left" w:pos="1635"/>
        </w:tabs>
        <w:spacing w:after="0"/>
        <w:ind w:firstLine="0"/>
      </w:pPr>
      <w:r w:rsidRPr="00A6092D">
        <w:rPr>
          <w:rFonts w:cs="Times New Roman"/>
          <w:color w:val="000000" w:themeColor="text1"/>
          <w:sz w:val="24"/>
        </w:rPr>
        <w:t xml:space="preserve">Figure 2. </w:t>
      </w:r>
      <w:r>
        <w:rPr>
          <w:b w:val="0"/>
          <w:color w:val="000000" w:themeColor="text1"/>
          <w:sz w:val="24"/>
        </w:rPr>
        <w:t>Frequency of all</w:t>
      </w:r>
      <w:r w:rsidRPr="00A23B6A">
        <w:rPr>
          <w:b w:val="0"/>
          <w:color w:val="000000" w:themeColor="text1"/>
          <w:sz w:val="24"/>
        </w:rPr>
        <w:t xml:space="preserve"> vascular plants</w:t>
      </w:r>
      <w:r>
        <w:rPr>
          <w:b w:val="0"/>
          <w:color w:val="000000" w:themeColor="text1"/>
          <w:sz w:val="24"/>
        </w:rPr>
        <w:t xml:space="preserve"> rooted in</w:t>
      </w:r>
      <w:r w:rsidRPr="00A23B6A">
        <w:rPr>
          <w:b w:val="0"/>
          <w:color w:val="000000" w:themeColor="text1"/>
          <w:sz w:val="24"/>
        </w:rPr>
        <w:t xml:space="preserve"> moss patches and bare sand across the </w:t>
      </w:r>
      <w:r>
        <w:rPr>
          <w:b w:val="0"/>
          <w:color w:val="000000" w:themeColor="text1"/>
          <w:sz w:val="24"/>
        </w:rPr>
        <w:t xml:space="preserve">environmental </w:t>
      </w:r>
      <w:r w:rsidRPr="00A23B6A">
        <w:rPr>
          <w:b w:val="0"/>
          <w:color w:val="000000" w:themeColor="text1"/>
          <w:sz w:val="24"/>
        </w:rPr>
        <w:t xml:space="preserve">gradient.  Y-axis gives </w:t>
      </w:r>
      <w:r>
        <w:rPr>
          <w:b w:val="0"/>
          <w:color w:val="000000" w:themeColor="text1"/>
          <w:sz w:val="24"/>
        </w:rPr>
        <w:t>proportion of</w:t>
      </w:r>
      <w:r w:rsidRPr="00A23B6A">
        <w:rPr>
          <w:b w:val="0"/>
          <w:color w:val="000000" w:themeColor="text1"/>
          <w:sz w:val="24"/>
        </w:rPr>
        <w:t xml:space="preserve"> vascular plant</w:t>
      </w:r>
      <w:r>
        <w:rPr>
          <w:b w:val="0"/>
          <w:color w:val="000000" w:themeColor="text1"/>
          <w:sz w:val="24"/>
        </w:rPr>
        <w:t>s</w:t>
      </w:r>
      <w:r w:rsidRPr="00A23B6A">
        <w:rPr>
          <w:b w:val="0"/>
          <w:color w:val="000000" w:themeColor="text1"/>
          <w:sz w:val="24"/>
        </w:rPr>
        <w:t xml:space="preserve"> rooted within 1 cm of sampling point.  Symbol size is scaled to indicate the number of samples within each habitat at each position along the gradient—larger symbols indicate larger sample size.  Lines and shaded areas show back-transformed means </w:t>
      </w:r>
      <w:r>
        <w:rPr>
          <w:b w:val="0"/>
          <w:color w:val="000000" w:themeColor="text1"/>
          <w:sz w:val="24"/>
        </w:rPr>
        <w:t xml:space="preserve">plus or minus </w:t>
      </w:r>
      <w:r w:rsidRPr="00A23B6A">
        <w:rPr>
          <w:b w:val="0"/>
          <w:color w:val="000000" w:themeColor="text1"/>
          <w:sz w:val="24"/>
        </w:rPr>
        <w:t xml:space="preserve">standard error from a binomial model.  </w:t>
      </w:r>
    </w:p>
    <w:p w14:paraId="5FC4CE4C" w14:textId="77777777" w:rsidR="00C9146C" w:rsidRDefault="00C9146C" w:rsidP="00455D5C">
      <w:pPr>
        <w:spacing w:after="0"/>
        <w:rPr>
          <w:color w:val="000000" w:themeColor="text1"/>
        </w:rPr>
      </w:pPr>
    </w:p>
    <w:p w14:paraId="288A193E" w14:textId="768E99DD" w:rsidR="005778E1" w:rsidRPr="001E19A3" w:rsidRDefault="00EA193E" w:rsidP="00D50768">
      <w:pPr>
        <w:spacing w:after="0"/>
        <w:ind w:firstLine="0"/>
      </w:pPr>
      <w:r w:rsidRPr="00455D5C">
        <w:rPr>
          <w:rFonts w:cs="Times New Roman"/>
          <w:b/>
          <w:color w:val="000000" w:themeColor="text1"/>
          <w:szCs w:val="24"/>
        </w:rPr>
        <w:t>Figure 3.</w:t>
      </w:r>
      <w:r w:rsidRPr="00E03101">
        <w:rPr>
          <w:rFonts w:cs="Times New Roman"/>
          <w:color w:val="000000" w:themeColor="text1"/>
          <w:szCs w:val="24"/>
        </w:rPr>
        <w:t xml:space="preserve"> </w:t>
      </w:r>
      <w:r w:rsidR="00EB72C7">
        <w:rPr>
          <w:rFonts w:cs="Times New Roman"/>
          <w:color w:val="000000" w:themeColor="text1"/>
          <w:szCs w:val="24"/>
        </w:rPr>
        <w:t>S</w:t>
      </w:r>
      <w:r w:rsidR="00EB72C7" w:rsidRPr="00E03101">
        <w:rPr>
          <w:rFonts w:cs="Times New Roman"/>
          <w:color w:val="000000" w:themeColor="text1"/>
          <w:szCs w:val="24"/>
        </w:rPr>
        <w:t>urvival</w:t>
      </w:r>
      <w:r w:rsidR="00EB72C7">
        <w:rPr>
          <w:rFonts w:cs="Times New Roman"/>
          <w:color w:val="000000" w:themeColor="text1"/>
          <w:szCs w:val="24"/>
        </w:rPr>
        <w:t xml:space="preserve">, </w:t>
      </w:r>
      <w:r w:rsidR="00EB72C7" w:rsidRPr="00E03101">
        <w:rPr>
          <w:rFonts w:cs="Times New Roman"/>
          <w:color w:val="000000" w:themeColor="text1"/>
          <w:szCs w:val="24"/>
        </w:rPr>
        <w:t xml:space="preserve">growth and fecundity of </w:t>
      </w:r>
      <w:r w:rsidR="00EB72C7" w:rsidRPr="00E03101">
        <w:rPr>
          <w:rFonts w:cs="Times New Roman"/>
          <w:i/>
          <w:color w:val="000000" w:themeColor="text1"/>
          <w:szCs w:val="24"/>
        </w:rPr>
        <w:t>Bromus</w:t>
      </w:r>
      <w:r w:rsidR="00EB72C7" w:rsidRPr="00E03101">
        <w:rPr>
          <w:rFonts w:cs="Times New Roman"/>
          <w:color w:val="000000" w:themeColor="text1"/>
          <w:szCs w:val="24"/>
        </w:rPr>
        <w:t xml:space="preserve"> and </w:t>
      </w:r>
      <w:r w:rsidR="00EB72C7" w:rsidRPr="00E03101">
        <w:rPr>
          <w:rFonts w:cs="Times New Roman"/>
          <w:i/>
          <w:color w:val="000000" w:themeColor="text1"/>
          <w:szCs w:val="24"/>
        </w:rPr>
        <w:t xml:space="preserve">Vulpia </w:t>
      </w:r>
      <w:r w:rsidR="00EB72C7">
        <w:rPr>
          <w:rFonts w:cs="Times New Roman"/>
          <w:color w:val="000000" w:themeColor="text1"/>
          <w:szCs w:val="24"/>
        </w:rPr>
        <w:t xml:space="preserve">in patches of </w:t>
      </w:r>
      <w:r w:rsidRPr="00E03101">
        <w:rPr>
          <w:rFonts w:cs="Times New Roman"/>
          <w:color w:val="000000" w:themeColor="text1"/>
          <w:szCs w:val="24"/>
        </w:rPr>
        <w:t>moss, bare sand,</w:t>
      </w:r>
      <w:r w:rsidR="00EB72C7">
        <w:rPr>
          <w:rFonts w:cs="Times New Roman"/>
          <w:color w:val="000000" w:themeColor="text1"/>
          <w:szCs w:val="24"/>
        </w:rPr>
        <w:t xml:space="preserve"> or where </w:t>
      </w:r>
      <w:r w:rsidRPr="00E03101">
        <w:rPr>
          <w:rFonts w:cs="Times New Roman"/>
          <w:color w:val="000000" w:themeColor="text1"/>
          <w:szCs w:val="24"/>
        </w:rPr>
        <w:t xml:space="preserve">moss </w:t>
      </w:r>
      <w:r w:rsidR="00EB72C7">
        <w:rPr>
          <w:rFonts w:cs="Times New Roman"/>
          <w:color w:val="000000" w:themeColor="text1"/>
          <w:szCs w:val="24"/>
        </w:rPr>
        <w:t xml:space="preserve">was </w:t>
      </w:r>
      <w:r w:rsidR="00EB72C7" w:rsidRPr="00E03101">
        <w:rPr>
          <w:rFonts w:cs="Times New Roman"/>
          <w:color w:val="000000" w:themeColor="text1"/>
          <w:szCs w:val="24"/>
        </w:rPr>
        <w:t>remov</w:t>
      </w:r>
      <w:r w:rsidR="00EB72C7">
        <w:rPr>
          <w:rFonts w:cs="Times New Roman"/>
          <w:color w:val="000000" w:themeColor="text1"/>
          <w:szCs w:val="24"/>
        </w:rPr>
        <w:t xml:space="preserve">ed </w:t>
      </w:r>
      <w:r w:rsidRPr="00E03101">
        <w:rPr>
          <w:rFonts w:cs="Times New Roman"/>
          <w:color w:val="000000" w:themeColor="text1"/>
          <w:szCs w:val="24"/>
        </w:rPr>
        <w:t xml:space="preserve">at </w:t>
      </w:r>
      <w:r w:rsidR="00EB72C7">
        <w:rPr>
          <w:rFonts w:cs="Times New Roman"/>
          <w:color w:val="000000" w:themeColor="text1"/>
          <w:szCs w:val="24"/>
        </w:rPr>
        <w:t>the SE and NW end of the environmental gradient</w:t>
      </w:r>
      <w:r w:rsidRPr="00E03101">
        <w:rPr>
          <w:rFonts w:cs="Times New Roman"/>
          <w:color w:val="000000" w:themeColor="text1"/>
          <w:szCs w:val="24"/>
        </w:rPr>
        <w:t xml:space="preserve">.  </w:t>
      </w:r>
      <w:r>
        <w:rPr>
          <w:rFonts w:cs="Times New Roman"/>
          <w:color w:val="000000" w:themeColor="text1"/>
          <w:szCs w:val="24"/>
        </w:rPr>
        <w:t xml:space="preserve">A and B </w:t>
      </w:r>
      <w:r w:rsidRPr="00E03101">
        <w:rPr>
          <w:rFonts w:cs="Times New Roman"/>
          <w:color w:val="000000" w:themeColor="text1"/>
          <w:szCs w:val="24"/>
        </w:rPr>
        <w:t xml:space="preserve">show the cumulative </w:t>
      </w:r>
      <w:r w:rsidRPr="00E03101">
        <w:rPr>
          <w:color w:val="000000" w:themeColor="text1"/>
          <w:szCs w:val="24"/>
        </w:rPr>
        <w:t xml:space="preserve">germination and survival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seeds planted in each patch (± S.E.). Y-axis gives the number of live plants at the end of the growing season divided by the number of seeds planted.  </w:t>
      </w:r>
      <w:r>
        <w:rPr>
          <w:color w:val="000000" w:themeColor="text1"/>
          <w:szCs w:val="24"/>
        </w:rPr>
        <w:t>C and D</w:t>
      </w:r>
      <w:r w:rsidRPr="00E03101">
        <w:rPr>
          <w:color w:val="000000" w:themeColor="text1"/>
          <w:szCs w:val="24"/>
        </w:rPr>
        <w:t xml:space="preserve"> show the final size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plants as log-transformed average mass per plant in </w:t>
      </w:r>
      <w:r w:rsidR="00EB72C7">
        <w:rPr>
          <w:color w:val="000000" w:themeColor="text1"/>
          <w:szCs w:val="24"/>
        </w:rPr>
        <w:t>m</w:t>
      </w:r>
      <w:r w:rsidRPr="00E03101">
        <w:rPr>
          <w:color w:val="000000" w:themeColor="text1"/>
          <w:szCs w:val="24"/>
        </w:rPr>
        <w:t xml:space="preserve">g (± S.E.).  </w:t>
      </w:r>
      <w:r>
        <w:rPr>
          <w:color w:val="000000" w:themeColor="text1"/>
          <w:szCs w:val="24"/>
        </w:rPr>
        <w:t>E and F</w:t>
      </w:r>
      <w:r w:rsidRPr="00E03101">
        <w:rPr>
          <w:color w:val="000000" w:themeColor="text1"/>
          <w:szCs w:val="24"/>
        </w:rPr>
        <w:t xml:space="preserve"> show the number of inflorescences produced per plant for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 S.E.).  Average inflorescence production can be less than one per plant because some plants produced no </w:t>
      </w:r>
      <w:r w:rsidRPr="009041B7">
        <w:rPr>
          <w:color w:val="000000" w:themeColor="text1"/>
          <w:szCs w:val="24"/>
        </w:rPr>
        <w:t>inflorescences.</w:t>
      </w:r>
      <w:r w:rsidR="002E5018" w:rsidRPr="009041B7">
        <w:rPr>
          <w:color w:val="000000" w:themeColor="text1"/>
          <w:szCs w:val="24"/>
        </w:rPr>
        <w:t xml:space="preserve"> </w:t>
      </w:r>
      <w:r w:rsidR="00BF2C1B" w:rsidRPr="009041B7">
        <w:rPr>
          <w:color w:val="000000" w:themeColor="text1"/>
          <w:szCs w:val="24"/>
        </w:rPr>
        <w:t>S</w:t>
      </w:r>
      <w:r w:rsidR="002E5018" w:rsidRPr="009041B7">
        <w:rPr>
          <w:color w:val="000000" w:themeColor="text1"/>
          <w:szCs w:val="24"/>
        </w:rPr>
        <w:t xml:space="preserve">hared letters </w:t>
      </w:r>
      <w:r w:rsidR="00BF2C1B" w:rsidRPr="009041B7">
        <w:rPr>
          <w:color w:val="000000" w:themeColor="text1"/>
          <w:szCs w:val="24"/>
        </w:rPr>
        <w:t xml:space="preserve">indicate that means </w:t>
      </w:r>
      <w:r w:rsidR="002E5018" w:rsidRPr="009041B7">
        <w:rPr>
          <w:color w:val="000000" w:themeColor="text1"/>
          <w:szCs w:val="24"/>
        </w:rPr>
        <w:t xml:space="preserve">do not </w:t>
      </w:r>
      <w:r w:rsidR="008821B6" w:rsidRPr="009041B7">
        <w:rPr>
          <w:color w:val="000000" w:themeColor="text1"/>
          <w:szCs w:val="24"/>
        </w:rPr>
        <w:t xml:space="preserve">differ significantly based on post-hoc multiple comparisons </w:t>
      </w:r>
      <w:r w:rsidR="002E5018" w:rsidRPr="009041B7">
        <w:rPr>
          <w:color w:val="000000" w:themeColor="text1"/>
          <w:szCs w:val="24"/>
        </w:rPr>
        <w:t>(p &lt; 0.05, Šidák</w:t>
      </w:r>
      <w:r w:rsidR="008821B6" w:rsidRPr="009041B7">
        <w:rPr>
          <w:color w:val="000000" w:themeColor="text1"/>
          <w:szCs w:val="24"/>
        </w:rPr>
        <w:t xml:space="preserve"> adjustment</w:t>
      </w:r>
      <w:r w:rsidR="002E5018" w:rsidRPr="009041B7">
        <w:rPr>
          <w:color w:val="000000" w:themeColor="text1"/>
          <w:szCs w:val="24"/>
        </w:rPr>
        <w:t xml:space="preserve">). </w:t>
      </w:r>
      <w:r w:rsidR="00BF2C1B" w:rsidRPr="009041B7">
        <w:rPr>
          <w:color w:val="000000" w:themeColor="text1"/>
          <w:szCs w:val="24"/>
        </w:rPr>
        <w:t xml:space="preserve"> When the moss treatment x</w:t>
      </w:r>
      <w:r w:rsidR="002E5018" w:rsidRPr="009041B7">
        <w:rPr>
          <w:color w:val="000000" w:themeColor="text1"/>
          <w:szCs w:val="24"/>
        </w:rPr>
        <w:t xml:space="preserve"> position </w:t>
      </w:r>
      <w:r w:rsidR="008821B6" w:rsidRPr="009041B7">
        <w:rPr>
          <w:color w:val="000000" w:themeColor="text1"/>
          <w:szCs w:val="24"/>
        </w:rPr>
        <w:t>interaction was not significant</w:t>
      </w:r>
      <w:r w:rsidR="00BF2C1B" w:rsidRPr="009041B7">
        <w:rPr>
          <w:color w:val="000000" w:themeColor="text1"/>
          <w:szCs w:val="24"/>
        </w:rPr>
        <w:t xml:space="preserve"> but the main effect of moss treatment was</w:t>
      </w:r>
      <w:r w:rsidR="008821B6" w:rsidRPr="009041B7">
        <w:rPr>
          <w:color w:val="000000" w:themeColor="text1"/>
          <w:szCs w:val="24"/>
        </w:rPr>
        <w:t>,</w:t>
      </w:r>
      <w:r w:rsidR="00BF2C1B" w:rsidRPr="009041B7">
        <w:rPr>
          <w:color w:val="000000" w:themeColor="text1"/>
          <w:szCs w:val="24"/>
        </w:rPr>
        <w:t xml:space="preserve"> we only tested for differences between the three levels of moss treatment</w:t>
      </w:r>
      <w:r w:rsidR="004B086D" w:rsidRPr="009041B7">
        <w:rPr>
          <w:color w:val="000000" w:themeColor="text1"/>
          <w:szCs w:val="24"/>
        </w:rPr>
        <w:t xml:space="preserve"> and letters are displayed above lines connecting treatment means</w:t>
      </w:r>
      <w:r w:rsidR="008821B6" w:rsidRPr="009041B7">
        <w:rPr>
          <w:color w:val="000000" w:themeColor="text1"/>
          <w:szCs w:val="24"/>
        </w:rPr>
        <w:t>.</w:t>
      </w:r>
      <w:r w:rsidR="008821B6">
        <w:rPr>
          <w:color w:val="000000" w:themeColor="text1"/>
          <w:szCs w:val="24"/>
        </w:rPr>
        <w:t xml:space="preserve"> </w:t>
      </w:r>
    </w:p>
    <w:sectPr w:rsidR="005778E1" w:rsidRPr="001E19A3" w:rsidSect="00270C41">
      <w:footerReference w:type="default" r:id="rId10"/>
      <w:pgSz w:w="12240" w:h="15840"/>
      <w:pgMar w:top="1440" w:right="1440" w:bottom="1440" w:left="1440" w:header="0" w:footer="720" w:gutter="0"/>
      <w:lnNumType w:countBy="1" w:restart="continuous"/>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8657B" w14:textId="77777777" w:rsidR="002A2BD1" w:rsidRDefault="002A2BD1">
      <w:pPr>
        <w:spacing w:after="0" w:line="240" w:lineRule="auto"/>
      </w:pPr>
      <w:r>
        <w:separator/>
      </w:r>
    </w:p>
  </w:endnote>
  <w:endnote w:type="continuationSeparator" w:id="0">
    <w:p w14:paraId="458D6078" w14:textId="77777777" w:rsidR="002A2BD1" w:rsidRDefault="002A2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CF2B" w14:textId="1A8AB20F" w:rsidR="00FB1C5C" w:rsidRDefault="00FB1C5C" w:rsidP="00A23B6A">
    <w:pPr>
      <w:pStyle w:val="Footer"/>
      <w:jc w:val="right"/>
    </w:pPr>
    <w:r>
      <w:rPr>
        <w:rFonts w:cs="Times New Roman"/>
        <w:i/>
        <w:sz w:val="22"/>
        <w:szCs w:val="22"/>
      </w:rPr>
      <w:t xml:space="preserve">Kleinhesselink and </w:t>
    </w:r>
    <w:r w:rsidRPr="00025A56">
      <w:rPr>
        <w:rFonts w:cs="Times New Roman"/>
        <w:i/>
        <w:sz w:val="22"/>
        <w:szCs w:val="22"/>
      </w:rPr>
      <w:t xml:space="preserve">Cushman – </w:t>
    </w:r>
    <w:r w:rsidRPr="00A23B6A">
      <w:rPr>
        <w:rFonts w:cs="Times New Roman"/>
        <w:i/>
        <w:sz w:val="22"/>
        <w:szCs w:val="22"/>
      </w:rPr>
      <w:fldChar w:fldCharType="begin"/>
    </w:r>
    <w:r w:rsidRPr="00A23B6A">
      <w:rPr>
        <w:i/>
        <w:sz w:val="22"/>
        <w:szCs w:val="22"/>
      </w:rPr>
      <w:instrText>PAGE</w:instrText>
    </w:r>
    <w:r w:rsidRPr="00A23B6A">
      <w:rPr>
        <w:i/>
        <w:sz w:val="22"/>
        <w:szCs w:val="22"/>
      </w:rPr>
      <w:fldChar w:fldCharType="separate"/>
    </w:r>
    <w:r w:rsidRPr="00A23B6A">
      <w:rPr>
        <w:i/>
        <w:sz w:val="22"/>
        <w:szCs w:val="22"/>
      </w:rPr>
      <w:t>25</w:t>
    </w:r>
    <w:r w:rsidRPr="00A23B6A">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1FB1C" w14:textId="77777777" w:rsidR="002A2BD1" w:rsidRDefault="002A2BD1">
      <w:pPr>
        <w:spacing w:after="0" w:line="240" w:lineRule="auto"/>
      </w:pPr>
      <w:r>
        <w:separator/>
      </w:r>
    </w:p>
  </w:footnote>
  <w:footnote w:type="continuationSeparator" w:id="0">
    <w:p w14:paraId="2709544C" w14:textId="77777777" w:rsidR="002A2BD1" w:rsidRDefault="002A2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0E3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C2A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AB8D7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9C65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3A64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968E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8C0E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CCC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E2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D491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976DF7"/>
    <w:multiLevelType w:val="hybridMultilevel"/>
    <w:tmpl w:val="C7882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00385B"/>
    <w:rsid w:val="00006AF3"/>
    <w:rsid w:val="00007155"/>
    <w:rsid w:val="0001692A"/>
    <w:rsid w:val="00017196"/>
    <w:rsid w:val="00021179"/>
    <w:rsid w:val="00025A56"/>
    <w:rsid w:val="00027B27"/>
    <w:rsid w:val="00031A4C"/>
    <w:rsid w:val="00036F65"/>
    <w:rsid w:val="000514F4"/>
    <w:rsid w:val="000517C2"/>
    <w:rsid w:val="00057C65"/>
    <w:rsid w:val="000634EA"/>
    <w:rsid w:val="000677A4"/>
    <w:rsid w:val="000769B8"/>
    <w:rsid w:val="00076DB6"/>
    <w:rsid w:val="0008266A"/>
    <w:rsid w:val="00083A5C"/>
    <w:rsid w:val="00084F01"/>
    <w:rsid w:val="000A3622"/>
    <w:rsid w:val="000A7ED1"/>
    <w:rsid w:val="000B2C1C"/>
    <w:rsid w:val="000B76D5"/>
    <w:rsid w:val="000C167D"/>
    <w:rsid w:val="000C3F94"/>
    <w:rsid w:val="000C5D22"/>
    <w:rsid w:val="000C6B58"/>
    <w:rsid w:val="000D1556"/>
    <w:rsid w:val="000E1253"/>
    <w:rsid w:val="000E1CB9"/>
    <w:rsid w:val="000E5B38"/>
    <w:rsid w:val="000E60D0"/>
    <w:rsid w:val="000E70E5"/>
    <w:rsid w:val="000F55B1"/>
    <w:rsid w:val="000F5EA2"/>
    <w:rsid w:val="0010264D"/>
    <w:rsid w:val="00103DC1"/>
    <w:rsid w:val="001124C8"/>
    <w:rsid w:val="00125A24"/>
    <w:rsid w:val="001329F4"/>
    <w:rsid w:val="00135E66"/>
    <w:rsid w:val="001411D1"/>
    <w:rsid w:val="0015041B"/>
    <w:rsid w:val="001521C4"/>
    <w:rsid w:val="0016033B"/>
    <w:rsid w:val="001611FF"/>
    <w:rsid w:val="00166A85"/>
    <w:rsid w:val="00174BC7"/>
    <w:rsid w:val="00174E45"/>
    <w:rsid w:val="001759E1"/>
    <w:rsid w:val="00182E2F"/>
    <w:rsid w:val="00185A73"/>
    <w:rsid w:val="00185C12"/>
    <w:rsid w:val="001910C6"/>
    <w:rsid w:val="001920E7"/>
    <w:rsid w:val="0019676E"/>
    <w:rsid w:val="001A009D"/>
    <w:rsid w:val="001A211C"/>
    <w:rsid w:val="001A51B7"/>
    <w:rsid w:val="001A6A7C"/>
    <w:rsid w:val="001B2977"/>
    <w:rsid w:val="001D0F3E"/>
    <w:rsid w:val="001D30AE"/>
    <w:rsid w:val="001E0570"/>
    <w:rsid w:val="001E19A3"/>
    <w:rsid w:val="001E2010"/>
    <w:rsid w:val="001F0FE4"/>
    <w:rsid w:val="001F39B8"/>
    <w:rsid w:val="001F5071"/>
    <w:rsid w:val="00202216"/>
    <w:rsid w:val="00206C95"/>
    <w:rsid w:val="00224D2D"/>
    <w:rsid w:val="002325D6"/>
    <w:rsid w:val="002361F9"/>
    <w:rsid w:val="00245C18"/>
    <w:rsid w:val="00246113"/>
    <w:rsid w:val="0025369F"/>
    <w:rsid w:val="00270C41"/>
    <w:rsid w:val="0027520E"/>
    <w:rsid w:val="0028293A"/>
    <w:rsid w:val="002A1C33"/>
    <w:rsid w:val="002A2BD1"/>
    <w:rsid w:val="002A59FC"/>
    <w:rsid w:val="002B1342"/>
    <w:rsid w:val="002B25A6"/>
    <w:rsid w:val="002B50CF"/>
    <w:rsid w:val="002B5C3D"/>
    <w:rsid w:val="002C0081"/>
    <w:rsid w:val="002C1DDC"/>
    <w:rsid w:val="002C34E2"/>
    <w:rsid w:val="002C3CED"/>
    <w:rsid w:val="002D663B"/>
    <w:rsid w:val="002E27B5"/>
    <w:rsid w:val="002E2923"/>
    <w:rsid w:val="002E5018"/>
    <w:rsid w:val="002F0D40"/>
    <w:rsid w:val="00315A57"/>
    <w:rsid w:val="00324B04"/>
    <w:rsid w:val="00324E42"/>
    <w:rsid w:val="00340C50"/>
    <w:rsid w:val="00350E66"/>
    <w:rsid w:val="00357CC5"/>
    <w:rsid w:val="00361DC5"/>
    <w:rsid w:val="003649B2"/>
    <w:rsid w:val="00371A74"/>
    <w:rsid w:val="00374F3B"/>
    <w:rsid w:val="00380B5A"/>
    <w:rsid w:val="00381CF9"/>
    <w:rsid w:val="003843FF"/>
    <w:rsid w:val="00396FA6"/>
    <w:rsid w:val="003978D4"/>
    <w:rsid w:val="003A18F1"/>
    <w:rsid w:val="003A318E"/>
    <w:rsid w:val="003C080C"/>
    <w:rsid w:val="003C1E60"/>
    <w:rsid w:val="003C319E"/>
    <w:rsid w:val="003D39DE"/>
    <w:rsid w:val="003D67DE"/>
    <w:rsid w:val="003F7DB7"/>
    <w:rsid w:val="0041422A"/>
    <w:rsid w:val="00416AC8"/>
    <w:rsid w:val="00417C06"/>
    <w:rsid w:val="00422946"/>
    <w:rsid w:val="00434801"/>
    <w:rsid w:val="00445D29"/>
    <w:rsid w:val="00455D5C"/>
    <w:rsid w:val="004604BB"/>
    <w:rsid w:val="00470484"/>
    <w:rsid w:val="004721C4"/>
    <w:rsid w:val="00472CA2"/>
    <w:rsid w:val="00484132"/>
    <w:rsid w:val="0049617D"/>
    <w:rsid w:val="004A0613"/>
    <w:rsid w:val="004B086D"/>
    <w:rsid w:val="004B3C52"/>
    <w:rsid w:val="004B6AB3"/>
    <w:rsid w:val="004C3B4B"/>
    <w:rsid w:val="004C473B"/>
    <w:rsid w:val="004C6698"/>
    <w:rsid w:val="004C7179"/>
    <w:rsid w:val="004D05C9"/>
    <w:rsid w:val="004D7689"/>
    <w:rsid w:val="004E2143"/>
    <w:rsid w:val="004E3035"/>
    <w:rsid w:val="004E4C58"/>
    <w:rsid w:val="004E564C"/>
    <w:rsid w:val="004F3600"/>
    <w:rsid w:val="004F6845"/>
    <w:rsid w:val="0050468F"/>
    <w:rsid w:val="00511C25"/>
    <w:rsid w:val="00515EA2"/>
    <w:rsid w:val="00527504"/>
    <w:rsid w:val="0053195A"/>
    <w:rsid w:val="00534318"/>
    <w:rsid w:val="005566CB"/>
    <w:rsid w:val="005567A7"/>
    <w:rsid w:val="005617DF"/>
    <w:rsid w:val="005622D6"/>
    <w:rsid w:val="0056318E"/>
    <w:rsid w:val="00571C1D"/>
    <w:rsid w:val="005735F8"/>
    <w:rsid w:val="005778E1"/>
    <w:rsid w:val="0059650F"/>
    <w:rsid w:val="005A5F58"/>
    <w:rsid w:val="005B1453"/>
    <w:rsid w:val="005B2A52"/>
    <w:rsid w:val="005C7D28"/>
    <w:rsid w:val="005D3A59"/>
    <w:rsid w:val="005F5D23"/>
    <w:rsid w:val="00600A9A"/>
    <w:rsid w:val="006028A3"/>
    <w:rsid w:val="00620E66"/>
    <w:rsid w:val="00627DC4"/>
    <w:rsid w:val="006356FC"/>
    <w:rsid w:val="0064386F"/>
    <w:rsid w:val="006533B4"/>
    <w:rsid w:val="0066038B"/>
    <w:rsid w:val="00663066"/>
    <w:rsid w:val="00671652"/>
    <w:rsid w:val="0067283C"/>
    <w:rsid w:val="00680017"/>
    <w:rsid w:val="006805CF"/>
    <w:rsid w:val="00682FCF"/>
    <w:rsid w:val="006862F6"/>
    <w:rsid w:val="00694AD6"/>
    <w:rsid w:val="00697CA5"/>
    <w:rsid w:val="006A6C35"/>
    <w:rsid w:val="006B60B9"/>
    <w:rsid w:val="006C0F01"/>
    <w:rsid w:val="006D7BA2"/>
    <w:rsid w:val="006D7ECF"/>
    <w:rsid w:val="006F26CF"/>
    <w:rsid w:val="006F3888"/>
    <w:rsid w:val="006F5CAD"/>
    <w:rsid w:val="00701C44"/>
    <w:rsid w:val="0070421B"/>
    <w:rsid w:val="007060BE"/>
    <w:rsid w:val="00715C3B"/>
    <w:rsid w:val="00727481"/>
    <w:rsid w:val="007403BF"/>
    <w:rsid w:val="007419F6"/>
    <w:rsid w:val="00743591"/>
    <w:rsid w:val="0075434A"/>
    <w:rsid w:val="00756110"/>
    <w:rsid w:val="007600F2"/>
    <w:rsid w:val="00762E04"/>
    <w:rsid w:val="00763E9F"/>
    <w:rsid w:val="007656D4"/>
    <w:rsid w:val="007675AE"/>
    <w:rsid w:val="007749DB"/>
    <w:rsid w:val="00774F2C"/>
    <w:rsid w:val="007765B5"/>
    <w:rsid w:val="007952D1"/>
    <w:rsid w:val="00796409"/>
    <w:rsid w:val="0079771A"/>
    <w:rsid w:val="007A076D"/>
    <w:rsid w:val="007A2681"/>
    <w:rsid w:val="007A7AFD"/>
    <w:rsid w:val="007C3B9E"/>
    <w:rsid w:val="007D1539"/>
    <w:rsid w:val="007D659D"/>
    <w:rsid w:val="007E4125"/>
    <w:rsid w:val="007F19A1"/>
    <w:rsid w:val="008223C4"/>
    <w:rsid w:val="00842261"/>
    <w:rsid w:val="00844E9C"/>
    <w:rsid w:val="008451FC"/>
    <w:rsid w:val="00856B8B"/>
    <w:rsid w:val="00862AE3"/>
    <w:rsid w:val="00866064"/>
    <w:rsid w:val="008735B6"/>
    <w:rsid w:val="00873789"/>
    <w:rsid w:val="008774F3"/>
    <w:rsid w:val="00881FFE"/>
    <w:rsid w:val="008821B6"/>
    <w:rsid w:val="008A4E06"/>
    <w:rsid w:val="008B0D23"/>
    <w:rsid w:val="008D63EA"/>
    <w:rsid w:val="008E35CB"/>
    <w:rsid w:val="008E49AF"/>
    <w:rsid w:val="008F2638"/>
    <w:rsid w:val="008F595E"/>
    <w:rsid w:val="008F62E3"/>
    <w:rsid w:val="008F752B"/>
    <w:rsid w:val="009041B7"/>
    <w:rsid w:val="009164B1"/>
    <w:rsid w:val="00924108"/>
    <w:rsid w:val="009331AE"/>
    <w:rsid w:val="00944FFF"/>
    <w:rsid w:val="00945386"/>
    <w:rsid w:val="00952902"/>
    <w:rsid w:val="00955DCC"/>
    <w:rsid w:val="009665A8"/>
    <w:rsid w:val="00980C8E"/>
    <w:rsid w:val="00981D58"/>
    <w:rsid w:val="009863A7"/>
    <w:rsid w:val="009A3CF9"/>
    <w:rsid w:val="009B0BAC"/>
    <w:rsid w:val="009D4F62"/>
    <w:rsid w:val="009E0CF0"/>
    <w:rsid w:val="009E7E65"/>
    <w:rsid w:val="009F2CD7"/>
    <w:rsid w:val="009F45AF"/>
    <w:rsid w:val="00A23A3E"/>
    <w:rsid w:val="00A23B6A"/>
    <w:rsid w:val="00A403A2"/>
    <w:rsid w:val="00A4192C"/>
    <w:rsid w:val="00A4683F"/>
    <w:rsid w:val="00A55A97"/>
    <w:rsid w:val="00A6092D"/>
    <w:rsid w:val="00A702A0"/>
    <w:rsid w:val="00A745C9"/>
    <w:rsid w:val="00A7541E"/>
    <w:rsid w:val="00A93DBA"/>
    <w:rsid w:val="00AA09F2"/>
    <w:rsid w:val="00AA7176"/>
    <w:rsid w:val="00AB0155"/>
    <w:rsid w:val="00AC0984"/>
    <w:rsid w:val="00AD243D"/>
    <w:rsid w:val="00AE5F16"/>
    <w:rsid w:val="00AE713C"/>
    <w:rsid w:val="00AF05C0"/>
    <w:rsid w:val="00AF4DD6"/>
    <w:rsid w:val="00AF68FE"/>
    <w:rsid w:val="00B046F1"/>
    <w:rsid w:val="00B04765"/>
    <w:rsid w:val="00B2172B"/>
    <w:rsid w:val="00B320AD"/>
    <w:rsid w:val="00B4532B"/>
    <w:rsid w:val="00B47225"/>
    <w:rsid w:val="00B64030"/>
    <w:rsid w:val="00B754C1"/>
    <w:rsid w:val="00B77B18"/>
    <w:rsid w:val="00B80780"/>
    <w:rsid w:val="00B80D54"/>
    <w:rsid w:val="00B816D8"/>
    <w:rsid w:val="00B81F1E"/>
    <w:rsid w:val="00B97CF4"/>
    <w:rsid w:val="00BA2102"/>
    <w:rsid w:val="00BA5A12"/>
    <w:rsid w:val="00BA5D86"/>
    <w:rsid w:val="00BA62E6"/>
    <w:rsid w:val="00BA71D9"/>
    <w:rsid w:val="00BB2B8A"/>
    <w:rsid w:val="00BC3132"/>
    <w:rsid w:val="00BD1C84"/>
    <w:rsid w:val="00BD25A5"/>
    <w:rsid w:val="00BD5F77"/>
    <w:rsid w:val="00BF2C1B"/>
    <w:rsid w:val="00BF7D8A"/>
    <w:rsid w:val="00C037FE"/>
    <w:rsid w:val="00C36E62"/>
    <w:rsid w:val="00C434EC"/>
    <w:rsid w:val="00C45911"/>
    <w:rsid w:val="00C51E64"/>
    <w:rsid w:val="00C5373E"/>
    <w:rsid w:val="00C647A1"/>
    <w:rsid w:val="00C668FE"/>
    <w:rsid w:val="00C678EF"/>
    <w:rsid w:val="00C72B1E"/>
    <w:rsid w:val="00C80DDF"/>
    <w:rsid w:val="00C828AD"/>
    <w:rsid w:val="00C8340D"/>
    <w:rsid w:val="00C9146C"/>
    <w:rsid w:val="00C92153"/>
    <w:rsid w:val="00CA1F6C"/>
    <w:rsid w:val="00CA2C2E"/>
    <w:rsid w:val="00CB2AAC"/>
    <w:rsid w:val="00CB5954"/>
    <w:rsid w:val="00CC5B56"/>
    <w:rsid w:val="00CD4B71"/>
    <w:rsid w:val="00CD6647"/>
    <w:rsid w:val="00CE6A02"/>
    <w:rsid w:val="00CF0921"/>
    <w:rsid w:val="00D01271"/>
    <w:rsid w:val="00D02FE6"/>
    <w:rsid w:val="00D35F5C"/>
    <w:rsid w:val="00D3622D"/>
    <w:rsid w:val="00D43BAB"/>
    <w:rsid w:val="00D445ED"/>
    <w:rsid w:val="00D44664"/>
    <w:rsid w:val="00D45705"/>
    <w:rsid w:val="00D465CE"/>
    <w:rsid w:val="00D50768"/>
    <w:rsid w:val="00D60115"/>
    <w:rsid w:val="00D70B24"/>
    <w:rsid w:val="00D70EAA"/>
    <w:rsid w:val="00D717EC"/>
    <w:rsid w:val="00D76D51"/>
    <w:rsid w:val="00D86013"/>
    <w:rsid w:val="00D9441B"/>
    <w:rsid w:val="00D94D28"/>
    <w:rsid w:val="00DB031D"/>
    <w:rsid w:val="00DB2D34"/>
    <w:rsid w:val="00DB3160"/>
    <w:rsid w:val="00DB614C"/>
    <w:rsid w:val="00DD1194"/>
    <w:rsid w:val="00DD6028"/>
    <w:rsid w:val="00DE4CC8"/>
    <w:rsid w:val="00DF2FED"/>
    <w:rsid w:val="00E03101"/>
    <w:rsid w:val="00E074C7"/>
    <w:rsid w:val="00E15E7B"/>
    <w:rsid w:val="00E20079"/>
    <w:rsid w:val="00E31A1A"/>
    <w:rsid w:val="00E37C36"/>
    <w:rsid w:val="00E50ACF"/>
    <w:rsid w:val="00E64B40"/>
    <w:rsid w:val="00E64E49"/>
    <w:rsid w:val="00E71449"/>
    <w:rsid w:val="00E74A97"/>
    <w:rsid w:val="00E86AC5"/>
    <w:rsid w:val="00E86BAA"/>
    <w:rsid w:val="00E94461"/>
    <w:rsid w:val="00E96A49"/>
    <w:rsid w:val="00EA193E"/>
    <w:rsid w:val="00EB72C7"/>
    <w:rsid w:val="00EC3B34"/>
    <w:rsid w:val="00ED751B"/>
    <w:rsid w:val="00EE41B9"/>
    <w:rsid w:val="00EF4A7D"/>
    <w:rsid w:val="00EF5E92"/>
    <w:rsid w:val="00EF7AF1"/>
    <w:rsid w:val="00F0259B"/>
    <w:rsid w:val="00F03F94"/>
    <w:rsid w:val="00F063CF"/>
    <w:rsid w:val="00F06ED6"/>
    <w:rsid w:val="00F21DE2"/>
    <w:rsid w:val="00F226C7"/>
    <w:rsid w:val="00F251A5"/>
    <w:rsid w:val="00F34C27"/>
    <w:rsid w:val="00F36F8A"/>
    <w:rsid w:val="00F75D05"/>
    <w:rsid w:val="00F945FE"/>
    <w:rsid w:val="00FB1C5C"/>
    <w:rsid w:val="00FB3650"/>
    <w:rsid w:val="00FC4F1B"/>
    <w:rsid w:val="00FD10A4"/>
    <w:rsid w:val="00FD4BAC"/>
    <w:rsid w:val="00FD505D"/>
    <w:rsid w:val="00FE6F40"/>
    <w:rsid w:val="00FF095D"/>
    <w:rsid w:val="00FF20A9"/>
    <w:rsid w:val="00FF3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3F82F171-AD9E-B04D-BE4B-80F6BB3F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paragraph" w:styleId="Heading3">
    <w:name w:val="heading 3"/>
    <w:basedOn w:val="Normal"/>
    <w:next w:val="Normal"/>
    <w:link w:val="Heading3Char"/>
    <w:rsid w:val="002C1DD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link w:val="BodyTextChar"/>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Normal"/>
    <w:qFormat/>
    <w:rsid w:val="001A009D"/>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BD1C84"/>
    <w:pPr>
      <w:ind w:left="288" w:hanging="288"/>
    </w:pPr>
  </w:style>
  <w:style w:type="character" w:styleId="Hyperlink">
    <w:name w:val="Hyperlink"/>
    <w:basedOn w:val="DefaultParagraphFont"/>
    <w:uiPriority w:val="99"/>
    <w:unhideWhenUsed/>
    <w:rsid w:val="00600A9A"/>
    <w:rPr>
      <w:color w:val="0000FF"/>
      <w:u w:val="single"/>
    </w:rPr>
  </w:style>
  <w:style w:type="character" w:customStyle="1" w:styleId="BodyTextChar">
    <w:name w:val="Body Text Char"/>
    <w:basedOn w:val="DefaultParagraphFont"/>
    <w:link w:val="BodyText"/>
    <w:rsid w:val="00270C41"/>
    <w:rPr>
      <w:rFonts w:ascii="Times New Roman" w:hAnsi="Times New Roman"/>
      <w:sz w:val="24"/>
      <w:szCs w:val="20"/>
      <w:lang w:eastAsia="en-US"/>
    </w:rPr>
  </w:style>
  <w:style w:type="character" w:styleId="UnresolvedMention">
    <w:name w:val="Unresolved Mention"/>
    <w:basedOn w:val="DefaultParagraphFont"/>
    <w:rsid w:val="00AD243D"/>
    <w:rPr>
      <w:color w:val="605E5C"/>
      <w:shd w:val="clear" w:color="auto" w:fill="E1DFDD"/>
    </w:rPr>
  </w:style>
  <w:style w:type="character" w:customStyle="1" w:styleId="Heading3Char">
    <w:name w:val="Heading 3 Char"/>
    <w:basedOn w:val="DefaultParagraphFont"/>
    <w:link w:val="Heading3"/>
    <w:rsid w:val="002C1DDC"/>
    <w:rPr>
      <w:rFonts w:asciiTheme="majorHAnsi" w:eastAsiaTheme="majorEastAsia" w:hAnsiTheme="majorHAnsi" w:cstheme="majorBidi"/>
      <w:color w:val="243F60" w:themeColor="accent1" w:themeShade="7F"/>
      <w:sz w:val="24"/>
      <w:lang w:eastAsia="en-US"/>
    </w:rPr>
  </w:style>
  <w:style w:type="paragraph" w:customStyle="1" w:styleId="Compact">
    <w:name w:val="Compact"/>
    <w:basedOn w:val="BodyText"/>
    <w:qFormat/>
    <w:rsid w:val="002C1DDC"/>
    <w:pPr>
      <w:keepNext/>
      <w:keepLines/>
      <w:spacing w:before="36" w:after="36" w:line="240" w:lineRule="auto"/>
      <w:ind w:firstLine="0"/>
      <w:jc w:val="center"/>
    </w:pPr>
    <w:rPr>
      <w:rFonts w:asciiTheme="minorHAnsi" w:eastAsiaTheme="minorHAnsi" w:hAnsiTheme="minorHAnsi"/>
      <w:color w:val="000000" w:themeColor="text1"/>
      <w:szCs w:val="24"/>
    </w:rPr>
  </w:style>
  <w:style w:type="table" w:customStyle="1" w:styleId="Table">
    <w:name w:val="Table"/>
    <w:semiHidden/>
    <w:unhideWhenUsed/>
    <w:qFormat/>
    <w:rsid w:val="002C1DDC"/>
    <w:pPr>
      <w:spacing w:after="200"/>
    </w:pPr>
    <w:rPr>
      <w:rFonts w:eastAsiaTheme="minorHAnsi"/>
      <w:sz w:val="24"/>
      <w:lang w:eastAsia="en-US"/>
    </w:rPr>
    <w:tblPr>
      <w:tblInd w:w="0" w:type="dxa"/>
      <w:tblCellMar>
        <w:top w:w="0" w:type="dxa"/>
        <w:left w:w="108" w:type="dxa"/>
        <w:bottom w:w="0" w:type="dxa"/>
        <w:right w:w="108" w:type="dxa"/>
      </w:tblCellMar>
    </w:tblPr>
  </w:style>
  <w:style w:type="table" w:styleId="PlainTable2">
    <w:name w:val="Plain Table 2"/>
    <w:basedOn w:val="TableNormal"/>
    <w:uiPriority w:val="42"/>
    <w:rsid w:val="0002117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269521">
      <w:bodyDiv w:val="1"/>
      <w:marLeft w:val="0"/>
      <w:marRight w:val="0"/>
      <w:marTop w:val="0"/>
      <w:marBottom w:val="0"/>
      <w:divBdr>
        <w:top w:val="none" w:sz="0" w:space="0" w:color="auto"/>
        <w:left w:val="none" w:sz="0" w:space="0" w:color="auto"/>
        <w:bottom w:val="none" w:sz="0" w:space="0" w:color="auto"/>
        <w:right w:val="none" w:sz="0" w:space="0" w:color="auto"/>
      </w:divBdr>
    </w:div>
    <w:div w:id="511144992">
      <w:bodyDiv w:val="1"/>
      <w:marLeft w:val="0"/>
      <w:marRight w:val="0"/>
      <w:marTop w:val="0"/>
      <w:marBottom w:val="0"/>
      <w:divBdr>
        <w:top w:val="none" w:sz="0" w:space="0" w:color="auto"/>
        <w:left w:val="none" w:sz="0" w:space="0" w:color="auto"/>
        <w:bottom w:val="none" w:sz="0" w:space="0" w:color="auto"/>
        <w:right w:val="none" w:sz="0" w:space="0" w:color="auto"/>
      </w:divBdr>
    </w:div>
    <w:div w:id="1677682907">
      <w:bodyDiv w:val="1"/>
      <w:marLeft w:val="0"/>
      <w:marRight w:val="0"/>
      <w:marTop w:val="0"/>
      <w:marBottom w:val="0"/>
      <w:divBdr>
        <w:top w:val="none" w:sz="0" w:space="0" w:color="auto"/>
        <w:left w:val="none" w:sz="0" w:space="0" w:color="auto"/>
        <w:bottom w:val="none" w:sz="0" w:space="0" w:color="auto"/>
        <w:right w:val="none" w:sz="0" w:space="0" w:color="auto"/>
      </w:divBdr>
    </w:div>
    <w:div w:id="1747992220">
      <w:bodyDiv w:val="1"/>
      <w:marLeft w:val="0"/>
      <w:marRight w:val="0"/>
      <w:marTop w:val="0"/>
      <w:marBottom w:val="0"/>
      <w:divBdr>
        <w:top w:val="none" w:sz="0" w:space="0" w:color="auto"/>
        <w:left w:val="none" w:sz="0" w:space="0" w:color="auto"/>
        <w:bottom w:val="none" w:sz="0" w:space="0" w:color="auto"/>
        <w:right w:val="none" w:sz="0" w:space="0" w:color="auto"/>
      </w:divBdr>
    </w:div>
    <w:div w:id="176622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lifesci.ucla.edu/eeb-kraft/lab-members/arklein@g.ucl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kleinhesselink/moss_analysis/releases/tag/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9ED18-38F9-1443-89D4-94353C0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22646</Words>
  <Characters>129084</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Manager/>
  <Company>University of California Los Angeles</Company>
  <LinksUpToDate>false</LinksUpToDate>
  <CharactersWithSpaces>151428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Andy Kleinhesselink</cp:lastModifiedBy>
  <cp:revision>12</cp:revision>
  <cp:lastPrinted>2019-04-26T22:14:00Z</cp:lastPrinted>
  <dcterms:created xsi:type="dcterms:W3CDTF">2019-04-26T22:14:00Z</dcterms:created>
  <dcterms:modified xsi:type="dcterms:W3CDTF">2019-05-06T20:48:00Z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zotero-version="5.0.62"&gt;&lt;session id="Ki7eTjl3"/&gt;&lt;style id="http://www.zotero.org/styles/ecology" hasBibliography="1" bibliographyStyleHasBeenSet="1"/&gt;&lt;prefs&gt;&lt;pref name="fieldType" value="Field"/&gt;&lt;pref name="storeReferences" value="t</vt:lpwstr>
  </property>
  <property fmtid="{D5CDD505-2E9C-101B-9397-08002B2CF9AE}" pid="35" name="ZOTERO_PREF_2">
    <vt:lpwstr>rue"/&gt;&lt;pref name="automaticJournalAbbreviations" value="true"/&gt;&lt;pref name="dontAskDelayCitationUpdates"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y fmtid="{D5CDD505-2E9C-101B-9397-08002B2CF9AE}" pid="62" name="ZOTERO_BREF_6mAmcIHHmQsQffvILmWij_1">
    <vt:lpwstr>ZOTERO_ITEM CSL_CITATION {"citationID":"UmHdcJJL","properties":{"formattedCitation":"(Kraft et al. 2014)","plainCitation":"(Kraft et al. 2014)","noteIndex":0},"citationItems":[{"id":2492,"uris":["http://zotero.org/users/688880/items/UADKKK5K"],"uri":["htt</vt:lpwstr>
  </property>
  <property fmtid="{D5CDD505-2E9C-101B-9397-08002B2CF9AE}" pid="63" name="ZOTERO_BREF_6mAmcIHHmQsQffvILmWij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64" name="ZOTERO_BREF_6mAmcIHHmQsQffvILmWij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65" name="ZOTERO_BREF_6mAmcIHHmQsQffvILmWij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66" name="ZOTERO_BREF_6mAmcIHHmQsQffvILmWij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67" name="ZOTERO_BREF_6mAmcIHHmQsQffvILmWij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68" name="ZOTERO_BREF_6mAmcIHHmQsQffvILmWij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69" name="ZOTERO_BREF_6mAmcIHHmQsQffvILmWij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70" name="ZOTERO_BREF_6mAmcIHHmQsQffvILmWij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71" name="ZOTERO_BREF_6mAmcIHHmQsQffvILmWij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72" name="ZOTERO_BREF_6mAmcIHHmQsQffvILmWij_11">
    <vt:lpwstr>nguage":"en","author":[{"family":"Kraft","given":"Nathan J. B."},{"family":"Adler","given":"Peter B."},{"family":"Godoy","given":"Oscar"},{"family":"James","given":"Emily C."},{"family":"Fuller","given":"Steve"},{"family":"Levine","given":"Jonathan M."}],</vt:lpwstr>
  </property>
  <property fmtid="{D5CDD505-2E9C-101B-9397-08002B2CF9AE}" pid="73" name="ZOTERO_BREF_6mAmcIHHmQsQffvILmWij_12">
    <vt:lpwstr>"issued":{"date-parts":[["2014"]]}}}],"schema":"https://github.com/citation-style-language/schema/raw/master/csl-citation.json"} </vt:lpwstr>
  </property>
  <property fmtid="{D5CDD505-2E9C-101B-9397-08002B2CF9AE}" pid="74" name="ZOTERO_BREF_Jjnne6iOtP3q85qoShCU8_1">
    <vt:lpwstr>ZOTERO_ITEM CSL_CITATION {"citationID":"Q2qeNM9T","properties":{"formattedCitation":"(Kennedy et al. 2002)","plainCitation":"(Kennedy et al. 2002)","noteIndex":0},"citationItems":[{"id":2497,"uris":["http://zotero.org/users/688880/items/TC48PJN3"],"uri":[</vt:lpwstr>
  </property>
  <property fmtid="{D5CDD505-2E9C-101B-9397-08002B2CF9AE}" pid="75" name="ZOTERO_BREF_Jjnne6iOtP3q85qoShCU8_2">
    <vt:lpwstr>"http://zotero.org/users/688880/items/TC48PJN3"],"itemData":{"id":2497,"type":"article-journal","title":"Biodiversity as a barrier to ecological invasion","container-title":"Nature","page":"636-638","volume":"417","abstract":"Biological invasions are a pe</vt:lpwstr>
  </property>
  <property fmtid="{D5CDD505-2E9C-101B-9397-08002B2CF9AE}" pid="76" name="ZOTERO_BREF_Jjnne6iOtP3q85qoShCU8_3">
    <vt:lpwstr>rvasive and costly environmental problem(1,2) that has been the focus of intense management and research activities over the past half century. Yet accurate predictions of community susceptibility to invasion remain elusive. The diversity resistance hypot</vt:lpwstr>
  </property>
  <property fmtid="{D5CDD505-2E9C-101B-9397-08002B2CF9AE}" pid="77" name="ZOTERO_BREF_Jjnne6iOtP3q85qoShCU8_4">
    <vt:lpwstr>hesis, which argues that diverse communities are highly competitive and readily resist invasion(3-5), is supported by both theory(6) and experimental studies(7-14) conducted at small spatial scales. However, there is also convincing evidence that the rela</vt:lpwstr>
  </property>
  <property fmtid="{D5CDD505-2E9C-101B-9397-08002B2CF9AE}" pid="78" name="ZOTERO_BREF_Jjnne6iOtP3q85qoShCU8_5">
    <vt:lpwstr>tionship between the diversity of native and invading species is positive when measured at regional scales(3,11,15,16). Although this latter relationship may arise from extrinsic factors, such as resource heterogeneity, that covary with diversity of nativ</vt:lpwstr>
  </property>
  <property fmtid="{D5CDD505-2E9C-101B-9397-08002B2CF9AE}" pid="79" name="ZOTERO_BREF_Jjnne6iOtP3q85qoShCU8_6">
    <vt:lpwstr>e and invading species at large scales, the mechanisms conferring greater invasion resistance to diverse communities at local scales remain unknown. Using neighbourhood analyses, a technique from plant competition studies(17-19), we show here that species</vt:lpwstr>
  </property>
  <property fmtid="{D5CDD505-2E9C-101B-9397-08002B2CF9AE}" pid="80" name="ZOTERO_BREF_Jjnne6iOtP3q85qoShCU8_7">
    <vt:lpwstr> diversity in small experimental grassland plots enhances invasion resistance by increasing crowding and species richness in localized plant neighbourhoods. Both the establishment (number of invaders) and success (proportion of invaders that are large) of</vt:lpwstr>
  </property>
  <property fmtid="{D5CDD505-2E9C-101B-9397-08002B2CF9AE}" pid="81" name="ZOTERO_BREF_Jjnne6iOtP3q85qoShCU8_8">
    <vt:lpwstr> invading plants are reduced. These results suggest that local biodiversity represents an important line of defence against the spread of invaders.","ISSN":"0028-0836","note":"6889","shortTitle":"Biodiversity as a barrier to ecological invasion","author":</vt:lpwstr>
  </property>
  <property fmtid="{D5CDD505-2E9C-101B-9397-08002B2CF9AE}" pid="82" name="ZOTERO_BREF_Jjnne6iOtP3q85qoShCU8_9">
    <vt:lpwstr>[{"family":"Kennedy","given":"T. A."},{"family":"Naeem","given":"S."},{"family":"Howe","given":"K. M."},{"family":"Knops","given":"J. M. H."},{"family":"Tilman","given":"D."},{"family":"Reich","given":"P."}],"issued":{"date-parts":[["2002"]]}}}],"schema":</vt:lpwstr>
  </property>
  <property fmtid="{D5CDD505-2E9C-101B-9397-08002B2CF9AE}" pid="83" name="ZOTERO_BREF_Jjnne6iOtP3q85qoShCU8_10">
    <vt:lpwstr>"https://github.com/citation-style-language/schema/raw/master/csl-citation.json"} </vt:lpwstr>
  </property>
  <property fmtid="{D5CDD505-2E9C-101B-9397-08002B2CF9AE}" pid="84" name="ZOTERO_BREF_hXBAO5KBxA4SiGgjom8bs_1">
    <vt:lpwstr>ZOTERO_BIBL {"uncited":[],"omitted":[],"custom":[]} CSL_BIBLIOGRAPHY </vt:lpwstr>
  </property>
  <property fmtid="{D5CDD505-2E9C-101B-9397-08002B2CF9AE}" pid="85" name="ZOTERO_BREF_I2J88K1pVMKxzLdcdG8yL_1">
    <vt:lpwstr>ZOTERO_BIBL {"uncited":[],"omitted":[],"custom":[]} CSL_BIBLIOGRAPHY </vt:lpwstr>
  </property>
</Properties>
</file>